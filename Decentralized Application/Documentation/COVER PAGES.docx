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244CF" w14:textId="545A3F0B" w:rsidR="002C4F9A" w:rsidRPr="002C4F9A" w:rsidRDefault="002C4F9A" w:rsidP="00F400EC">
      <w:pPr>
        <w:spacing w:line="360" w:lineRule="auto"/>
        <w:ind w:left="240" w:right="239"/>
        <w:jc w:val="center"/>
        <w:rPr>
          <w:rFonts w:ascii="Times New Roman" w:eastAsia="Times New Roman" w:hAnsi="Times New Roman"/>
          <w:color w:val="00000A"/>
          <w:sz w:val="36"/>
          <w:szCs w:val="24"/>
        </w:rPr>
      </w:pPr>
      <w:r w:rsidRPr="002C4F9A">
        <w:rPr>
          <w:rFonts w:ascii="Times New Roman" w:eastAsia="Times New Roman" w:hAnsi="Times New Roman"/>
          <w:b/>
          <w:caps/>
          <w:sz w:val="32"/>
          <w:szCs w:val="24"/>
        </w:rPr>
        <w:t>A Decentralized Application For Secure Messaging</w:t>
      </w:r>
    </w:p>
    <w:p w14:paraId="0E55B00D" w14:textId="084FA064" w:rsidR="004E01B5" w:rsidRPr="008B4AC4" w:rsidRDefault="00222F3C" w:rsidP="00F400EC">
      <w:pPr>
        <w:spacing w:line="276" w:lineRule="auto"/>
        <w:ind w:left="240" w:right="239"/>
        <w:jc w:val="center"/>
        <w:rPr>
          <w:rFonts w:ascii="Times New Roman" w:eastAsia="Times New Roman" w:hAnsi="Times New Roman"/>
          <w:b/>
          <w:bCs/>
          <w:color w:val="00000A"/>
          <w:sz w:val="28"/>
        </w:rPr>
      </w:pPr>
      <w:r w:rsidRPr="008B4AC4">
        <w:rPr>
          <w:rFonts w:ascii="Times New Roman" w:eastAsia="Times New Roman" w:hAnsi="Times New Roman"/>
          <w:b/>
          <w:bCs/>
          <w:color w:val="00000A"/>
          <w:sz w:val="28"/>
        </w:rPr>
        <w:t>A Project Report Submitted in partial fulfillment of the Requirements for the award of the degree of</w:t>
      </w:r>
    </w:p>
    <w:p w14:paraId="22E9C21A" w14:textId="77777777" w:rsidR="00222F3C" w:rsidRPr="004E01B5" w:rsidRDefault="00222F3C" w:rsidP="00F400EC">
      <w:pPr>
        <w:spacing w:line="0" w:lineRule="atLeast"/>
        <w:ind w:right="-720"/>
        <w:jc w:val="center"/>
        <w:rPr>
          <w:rFonts w:ascii="Times New Roman" w:eastAsia="Times New Roman" w:hAnsi="Times New Roman"/>
          <w:b/>
          <w:color w:val="00000A"/>
          <w:sz w:val="28"/>
          <w:szCs w:val="22"/>
        </w:rPr>
      </w:pPr>
      <w:r w:rsidRPr="004E01B5">
        <w:rPr>
          <w:rFonts w:ascii="Times New Roman" w:eastAsia="Times New Roman" w:hAnsi="Times New Roman"/>
          <w:b/>
          <w:color w:val="00000A"/>
          <w:sz w:val="28"/>
          <w:szCs w:val="22"/>
        </w:rPr>
        <w:t>BACHELOR OF TECHNOLOGY</w:t>
      </w:r>
    </w:p>
    <w:p w14:paraId="22797A2F" w14:textId="56650712" w:rsidR="00222F3C" w:rsidRPr="004E01B5" w:rsidRDefault="00222F3C" w:rsidP="00F400EC">
      <w:pPr>
        <w:spacing w:line="237" w:lineRule="auto"/>
        <w:ind w:right="-720"/>
        <w:jc w:val="center"/>
        <w:rPr>
          <w:rFonts w:ascii="Times New Roman" w:eastAsia="Times New Roman" w:hAnsi="Times New Roman"/>
          <w:b/>
          <w:color w:val="00000A"/>
          <w:sz w:val="24"/>
          <w:szCs w:val="22"/>
        </w:rPr>
      </w:pPr>
      <w:r w:rsidRPr="004E01B5">
        <w:rPr>
          <w:rFonts w:ascii="Times New Roman" w:eastAsia="Times New Roman" w:hAnsi="Times New Roman"/>
          <w:b/>
          <w:color w:val="00000A"/>
          <w:sz w:val="24"/>
          <w:szCs w:val="22"/>
        </w:rPr>
        <w:t>IN</w:t>
      </w:r>
    </w:p>
    <w:p w14:paraId="299818FF" w14:textId="7CCD2AC8" w:rsidR="00222F3C" w:rsidRPr="004E01B5" w:rsidRDefault="00222F3C" w:rsidP="00F400EC">
      <w:pPr>
        <w:pStyle w:val="Heading2"/>
        <w:rPr>
          <w:sz w:val="24"/>
          <w:szCs w:val="22"/>
        </w:rPr>
      </w:pPr>
      <w:r w:rsidRPr="004E01B5">
        <w:rPr>
          <w:sz w:val="24"/>
          <w:szCs w:val="22"/>
        </w:rPr>
        <w:t>COMPUTER SCIENCE AND ENGINEERING</w:t>
      </w:r>
    </w:p>
    <w:p w14:paraId="667D380C" w14:textId="7B891A99" w:rsidR="00222F3C" w:rsidRDefault="00222F3C" w:rsidP="00F400EC">
      <w:pPr>
        <w:pStyle w:val="Heading1"/>
        <w:ind w:left="0"/>
        <w:jc w:val="center"/>
      </w:pPr>
      <w:r>
        <w:t>Submitted by</w:t>
      </w:r>
    </w:p>
    <w:p w14:paraId="55CE5E0F" w14:textId="77777777" w:rsidR="00360F4C" w:rsidRPr="00360F4C" w:rsidRDefault="00360F4C" w:rsidP="00360F4C"/>
    <w:p w14:paraId="38A44344" w14:textId="000403C4" w:rsidR="00F400EC" w:rsidRDefault="00F400EC" w:rsidP="00F400EC">
      <w:pPr>
        <w:jc w:val="center"/>
        <w:rPr>
          <w:rFonts w:ascii="Times New Roman" w:hAnsi="Times New Roman" w:cs="Times New Roman"/>
          <w:b/>
          <w:bCs/>
          <w:sz w:val="24"/>
          <w:szCs w:val="22"/>
        </w:rPr>
      </w:pPr>
      <w:r>
        <w:rPr>
          <w:rFonts w:ascii="Times New Roman" w:hAnsi="Times New Roman" w:cs="Times New Roman"/>
          <w:b/>
          <w:bCs/>
          <w:sz w:val="24"/>
          <w:szCs w:val="22"/>
        </w:rPr>
        <w:t xml:space="preserve">KSHATRIYA SHASHANK SINGH </w:t>
      </w:r>
      <w:r>
        <w:rPr>
          <w:rFonts w:ascii="Times New Roman" w:hAnsi="Times New Roman" w:cs="Times New Roman"/>
          <w:b/>
          <w:bCs/>
          <w:sz w:val="24"/>
          <w:szCs w:val="22"/>
        </w:rPr>
        <w:tab/>
        <w:t>2215316131</w:t>
      </w:r>
    </w:p>
    <w:p w14:paraId="5D7DF77C" w14:textId="351117D9" w:rsidR="00F400EC" w:rsidRDefault="00F400EC" w:rsidP="00F400EC">
      <w:pPr>
        <w:jc w:val="center"/>
        <w:rPr>
          <w:rFonts w:ascii="Times New Roman" w:hAnsi="Times New Roman" w:cs="Times New Roman"/>
          <w:b/>
          <w:bCs/>
          <w:sz w:val="24"/>
          <w:szCs w:val="22"/>
        </w:rPr>
      </w:pPr>
      <w:r>
        <w:rPr>
          <w:rFonts w:ascii="Times New Roman" w:hAnsi="Times New Roman" w:cs="Times New Roman"/>
          <w:b/>
          <w:bCs/>
          <w:sz w:val="24"/>
          <w:szCs w:val="22"/>
        </w:rPr>
        <w:t xml:space="preserve">BURUGULA SUMANTH REDDY </w:t>
      </w:r>
      <w:r>
        <w:rPr>
          <w:rFonts w:ascii="Times New Roman" w:hAnsi="Times New Roman" w:cs="Times New Roman"/>
          <w:b/>
          <w:bCs/>
          <w:sz w:val="24"/>
          <w:szCs w:val="22"/>
        </w:rPr>
        <w:tab/>
        <w:t>2215316165</w:t>
      </w:r>
    </w:p>
    <w:p w14:paraId="1E5C41A4" w14:textId="256F5857" w:rsidR="00F400EC" w:rsidRDefault="00F400EC" w:rsidP="00F400EC">
      <w:pPr>
        <w:jc w:val="center"/>
        <w:rPr>
          <w:rFonts w:ascii="Times New Roman" w:hAnsi="Times New Roman" w:cs="Times New Roman"/>
          <w:b/>
          <w:bCs/>
          <w:sz w:val="24"/>
          <w:szCs w:val="22"/>
        </w:rPr>
      </w:pPr>
      <w:r>
        <w:rPr>
          <w:rFonts w:ascii="Times New Roman" w:hAnsi="Times New Roman" w:cs="Times New Roman"/>
          <w:b/>
          <w:bCs/>
          <w:sz w:val="24"/>
          <w:szCs w:val="22"/>
        </w:rPr>
        <w:t xml:space="preserve">CHANDU GIRI SHASHANK </w:t>
      </w:r>
      <w:r>
        <w:rPr>
          <w:rFonts w:ascii="Times New Roman" w:hAnsi="Times New Roman" w:cs="Times New Roman"/>
          <w:b/>
          <w:bCs/>
          <w:sz w:val="24"/>
          <w:szCs w:val="22"/>
        </w:rPr>
        <w:tab/>
      </w:r>
      <w:r>
        <w:rPr>
          <w:rFonts w:ascii="Times New Roman" w:hAnsi="Times New Roman" w:cs="Times New Roman"/>
          <w:b/>
          <w:bCs/>
          <w:sz w:val="24"/>
          <w:szCs w:val="22"/>
        </w:rPr>
        <w:tab/>
        <w:t>2215316117</w:t>
      </w:r>
    </w:p>
    <w:p w14:paraId="3EC64774" w14:textId="370A3529" w:rsidR="00F400EC" w:rsidRPr="00F400EC" w:rsidRDefault="00F400EC" w:rsidP="00F400EC">
      <w:pPr>
        <w:jc w:val="center"/>
        <w:rPr>
          <w:rFonts w:ascii="Times New Roman" w:hAnsi="Times New Roman" w:cs="Times New Roman"/>
          <w:b/>
          <w:bCs/>
          <w:sz w:val="24"/>
          <w:szCs w:val="22"/>
        </w:rPr>
      </w:pPr>
      <w:r>
        <w:rPr>
          <w:rFonts w:ascii="Times New Roman" w:hAnsi="Times New Roman" w:cs="Times New Roman"/>
          <w:b/>
          <w:bCs/>
          <w:sz w:val="24"/>
          <w:szCs w:val="22"/>
        </w:rPr>
        <w:t xml:space="preserve">T CHAITANYA </w:t>
      </w:r>
      <w:r>
        <w:rPr>
          <w:rFonts w:ascii="Times New Roman" w:hAnsi="Times New Roman" w:cs="Times New Roman"/>
          <w:b/>
          <w:bCs/>
          <w:sz w:val="24"/>
          <w:szCs w:val="22"/>
        </w:rPr>
        <w:tab/>
      </w:r>
      <w:r>
        <w:rPr>
          <w:rFonts w:ascii="Times New Roman" w:hAnsi="Times New Roman" w:cs="Times New Roman"/>
          <w:b/>
          <w:bCs/>
          <w:sz w:val="24"/>
          <w:szCs w:val="22"/>
        </w:rPr>
        <w:tab/>
      </w:r>
      <w:r>
        <w:rPr>
          <w:rFonts w:ascii="Times New Roman" w:hAnsi="Times New Roman" w:cs="Times New Roman"/>
          <w:b/>
          <w:bCs/>
          <w:sz w:val="24"/>
          <w:szCs w:val="22"/>
        </w:rPr>
        <w:tab/>
      </w:r>
      <w:r>
        <w:rPr>
          <w:rFonts w:ascii="Times New Roman" w:hAnsi="Times New Roman" w:cs="Times New Roman"/>
          <w:b/>
          <w:bCs/>
          <w:sz w:val="24"/>
          <w:szCs w:val="22"/>
        </w:rPr>
        <w:tab/>
        <w:t>2215316156</w:t>
      </w:r>
    </w:p>
    <w:p w14:paraId="77121325" w14:textId="77777777" w:rsidR="00831683" w:rsidRDefault="00831683" w:rsidP="00831683">
      <w:pPr>
        <w:pStyle w:val="Heading3"/>
      </w:pPr>
    </w:p>
    <w:p w14:paraId="07941E6A" w14:textId="38F055A3" w:rsidR="00222F3C" w:rsidRPr="00222F3C" w:rsidRDefault="00222F3C" w:rsidP="00831683">
      <w:pPr>
        <w:pStyle w:val="Heading3"/>
        <w:jc w:val="center"/>
      </w:pPr>
      <w:r>
        <w:t>U</w:t>
      </w:r>
      <w:r w:rsidR="00831683">
        <w:t>nder</w:t>
      </w:r>
      <w:r>
        <w:t xml:space="preserve"> </w:t>
      </w:r>
      <w:r w:rsidR="00831683">
        <w:t>the esteemed guidance of</w:t>
      </w:r>
    </w:p>
    <w:p w14:paraId="585F7B28" w14:textId="638CF40C" w:rsidR="00222F3C" w:rsidRDefault="00686C64" w:rsidP="00831683">
      <w:pPr>
        <w:spacing w:line="0" w:lineRule="atLeast"/>
        <w:jc w:val="center"/>
        <w:rPr>
          <w:rFonts w:ascii="Times New Roman" w:eastAsia="Times New Roman" w:hAnsi="Times New Roman"/>
          <w:b/>
          <w:color w:val="00000A"/>
          <w:sz w:val="28"/>
        </w:rPr>
      </w:pPr>
      <w:r>
        <w:rPr>
          <w:rFonts w:ascii="Times New Roman" w:eastAsia="Times New Roman" w:hAnsi="Times New Roman"/>
          <w:b/>
          <w:color w:val="00000A"/>
          <w:sz w:val="28"/>
        </w:rPr>
        <w:t>Mr. B. Kumar Babu</w:t>
      </w:r>
    </w:p>
    <w:p w14:paraId="285AB025" w14:textId="68FB56AA" w:rsidR="00222F3C" w:rsidRDefault="00222F3C" w:rsidP="004E01B5">
      <w:pPr>
        <w:pStyle w:val="Heading7"/>
      </w:pPr>
      <w:r>
        <w:t>Ass</w:t>
      </w:r>
      <w:r w:rsidR="00831683">
        <w:t>is</w:t>
      </w:r>
      <w:r w:rsidR="00C566C8">
        <w:t>t</w:t>
      </w:r>
      <w:r w:rsidR="00831683">
        <w:t>ant</w:t>
      </w:r>
      <w:r w:rsidR="00C566C8">
        <w:t xml:space="preserve"> </w:t>
      </w:r>
      <w:r>
        <w:t>Prof</w:t>
      </w:r>
      <w:r w:rsidR="00831683">
        <w:t>esso</w:t>
      </w:r>
      <w:r w:rsidR="004E01B5">
        <w:t>r</w:t>
      </w:r>
    </w:p>
    <w:p w14:paraId="0D38A335" w14:textId="77777777" w:rsidR="00360F4C" w:rsidRPr="00360F4C" w:rsidRDefault="00360F4C" w:rsidP="00360F4C"/>
    <w:p w14:paraId="3A245488" w14:textId="342A90FE" w:rsidR="00222F3C" w:rsidRDefault="004E01B5" w:rsidP="00222F3C">
      <w:pPr>
        <w:spacing w:line="200" w:lineRule="exact"/>
        <w:jc w:val="center"/>
        <w:rPr>
          <w:rFonts w:ascii="Times New Roman" w:eastAsia="Times New Roman" w:hAnsi="Times New Roman"/>
          <w:sz w:val="24"/>
        </w:rPr>
      </w:pPr>
      <w:r>
        <w:rPr>
          <w:rFonts w:ascii="Times New Roman" w:eastAsia="Times New Roman" w:hAnsi="Times New Roman"/>
          <w:b/>
          <w:noProof/>
          <w:color w:val="00000A"/>
          <w:sz w:val="28"/>
        </w:rPr>
        <w:drawing>
          <wp:anchor distT="0" distB="0" distL="114300" distR="114300" simplePos="0" relativeHeight="251665408" behindDoc="1" locked="0" layoutInCell="1" allowOverlap="1" wp14:anchorId="3E4AE2E9" wp14:editId="5D742CD3">
            <wp:simplePos x="0" y="0"/>
            <wp:positionH relativeFrom="margin">
              <wp:align>center</wp:align>
            </wp:positionH>
            <wp:positionV relativeFrom="paragraph">
              <wp:posOffset>59055</wp:posOffset>
            </wp:positionV>
            <wp:extent cx="1371600" cy="1371600"/>
            <wp:effectExtent l="0" t="0" r="0" b="0"/>
            <wp:wrapTight wrapText="bothSides">
              <wp:wrapPolygon edited="0">
                <wp:start x="0" y="0"/>
                <wp:lineTo x="0" y="21300"/>
                <wp:lineTo x="21300" y="21300"/>
                <wp:lineTo x="21300" y="0"/>
                <wp:lineTo x="0" y="0"/>
              </wp:wrapPolygon>
            </wp:wrapTight>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anchor>
        </w:drawing>
      </w:r>
    </w:p>
    <w:p w14:paraId="64E003FA" w14:textId="58FE65AD" w:rsidR="00222F3C" w:rsidRDefault="00222F3C" w:rsidP="00222F3C">
      <w:pPr>
        <w:spacing w:line="250" w:lineRule="exact"/>
        <w:jc w:val="center"/>
        <w:rPr>
          <w:rFonts w:ascii="Times New Roman" w:eastAsia="Times New Roman" w:hAnsi="Times New Roman"/>
          <w:sz w:val="24"/>
        </w:rPr>
      </w:pPr>
    </w:p>
    <w:p w14:paraId="1B86D034" w14:textId="02F33226" w:rsidR="004E01B5" w:rsidRDefault="004E01B5" w:rsidP="00222F3C">
      <w:pPr>
        <w:spacing w:line="250" w:lineRule="exact"/>
        <w:jc w:val="center"/>
        <w:rPr>
          <w:rFonts w:ascii="Times New Roman" w:eastAsia="Times New Roman" w:hAnsi="Times New Roman"/>
          <w:sz w:val="24"/>
        </w:rPr>
      </w:pPr>
    </w:p>
    <w:p w14:paraId="46D79CB1" w14:textId="58A317AE" w:rsidR="004E01B5" w:rsidRDefault="004E01B5" w:rsidP="00222F3C">
      <w:pPr>
        <w:spacing w:line="250" w:lineRule="exact"/>
        <w:jc w:val="center"/>
        <w:rPr>
          <w:rFonts w:ascii="Times New Roman" w:eastAsia="Times New Roman" w:hAnsi="Times New Roman"/>
          <w:sz w:val="24"/>
        </w:rPr>
      </w:pPr>
    </w:p>
    <w:p w14:paraId="03D055D7" w14:textId="5E31B646" w:rsidR="004E01B5" w:rsidRDefault="004E01B5" w:rsidP="00222F3C">
      <w:pPr>
        <w:spacing w:line="250" w:lineRule="exact"/>
        <w:jc w:val="center"/>
        <w:rPr>
          <w:rFonts w:ascii="Times New Roman" w:eastAsia="Times New Roman" w:hAnsi="Times New Roman"/>
          <w:sz w:val="24"/>
        </w:rPr>
      </w:pPr>
    </w:p>
    <w:p w14:paraId="5387074F" w14:textId="77777777" w:rsidR="00360F4C" w:rsidRDefault="00360F4C" w:rsidP="00222F3C">
      <w:pPr>
        <w:spacing w:line="250" w:lineRule="exact"/>
        <w:jc w:val="center"/>
        <w:rPr>
          <w:rFonts w:ascii="Times New Roman" w:eastAsia="Times New Roman" w:hAnsi="Times New Roman"/>
          <w:sz w:val="24"/>
        </w:rPr>
      </w:pPr>
    </w:p>
    <w:p w14:paraId="0E172836" w14:textId="77777777" w:rsidR="004E01B5" w:rsidRDefault="004E01B5" w:rsidP="00222F3C">
      <w:pPr>
        <w:spacing w:line="250" w:lineRule="exact"/>
        <w:jc w:val="center"/>
        <w:rPr>
          <w:rFonts w:ascii="Times New Roman" w:eastAsia="Times New Roman" w:hAnsi="Times New Roman"/>
          <w:sz w:val="24"/>
        </w:rPr>
      </w:pPr>
    </w:p>
    <w:p w14:paraId="40603849" w14:textId="08F20640" w:rsidR="00222F3C" w:rsidRPr="002B26AD" w:rsidRDefault="00222F3C" w:rsidP="00222F3C">
      <w:pPr>
        <w:spacing w:line="0" w:lineRule="atLeast"/>
        <w:jc w:val="center"/>
        <w:rPr>
          <w:rFonts w:ascii="Times New Roman" w:eastAsia="Times New Roman" w:hAnsi="Times New Roman"/>
          <w:b/>
          <w:color w:val="00000A"/>
          <w:sz w:val="28"/>
          <w:szCs w:val="24"/>
        </w:rPr>
      </w:pPr>
      <w:r w:rsidRPr="002B26AD">
        <w:rPr>
          <w:rFonts w:ascii="Times New Roman" w:eastAsia="Times New Roman" w:hAnsi="Times New Roman"/>
          <w:b/>
          <w:color w:val="00000A"/>
          <w:sz w:val="28"/>
          <w:szCs w:val="24"/>
        </w:rPr>
        <w:t>DEPARTMENT OF COMPUTER SCIENCE AND ENGINEERING</w:t>
      </w:r>
    </w:p>
    <w:p w14:paraId="40024B66" w14:textId="0A4D8547" w:rsidR="00222F3C" w:rsidRPr="002B26AD" w:rsidRDefault="002B26AD" w:rsidP="00222F3C">
      <w:pPr>
        <w:spacing w:line="0" w:lineRule="atLeast"/>
        <w:jc w:val="center"/>
        <w:rPr>
          <w:rFonts w:ascii="Times New Roman" w:eastAsia="Times New Roman" w:hAnsi="Times New Roman"/>
          <w:b/>
          <w:color w:val="00000A"/>
          <w:sz w:val="28"/>
          <w:szCs w:val="24"/>
        </w:rPr>
      </w:pPr>
      <w:r w:rsidRPr="002B26AD">
        <w:rPr>
          <w:rFonts w:ascii="Times New Roman" w:eastAsia="Times New Roman" w:hAnsi="Times New Roman"/>
          <w:b/>
          <w:color w:val="00000A"/>
          <w:sz w:val="28"/>
          <w:szCs w:val="24"/>
        </w:rPr>
        <w:t>GITAM</w:t>
      </w:r>
    </w:p>
    <w:p w14:paraId="2544090B" w14:textId="222DA36A" w:rsidR="00222F3C" w:rsidRPr="002B26AD" w:rsidRDefault="00222F3C" w:rsidP="00222F3C">
      <w:pPr>
        <w:spacing w:line="0" w:lineRule="atLeast"/>
        <w:jc w:val="center"/>
        <w:rPr>
          <w:rFonts w:ascii="Times New Roman" w:eastAsia="Times New Roman" w:hAnsi="Times New Roman"/>
          <w:sz w:val="32"/>
          <w:szCs w:val="24"/>
        </w:rPr>
      </w:pPr>
      <w:r w:rsidRPr="002B26AD">
        <w:rPr>
          <w:rFonts w:ascii="Times New Roman" w:eastAsia="Times New Roman" w:hAnsi="Times New Roman"/>
          <w:b/>
          <w:color w:val="00000A"/>
          <w:sz w:val="28"/>
          <w:szCs w:val="24"/>
        </w:rPr>
        <w:t>(Deemed</w:t>
      </w:r>
      <w:r w:rsidR="002B26AD" w:rsidRPr="002B26AD">
        <w:rPr>
          <w:rFonts w:ascii="Times New Roman" w:eastAsia="Times New Roman" w:hAnsi="Times New Roman"/>
          <w:b/>
          <w:color w:val="00000A"/>
          <w:sz w:val="28"/>
          <w:szCs w:val="24"/>
        </w:rPr>
        <w:t xml:space="preserve"> </w:t>
      </w:r>
      <w:r w:rsidRPr="002B26AD">
        <w:rPr>
          <w:rFonts w:ascii="Times New Roman" w:eastAsia="Times New Roman" w:hAnsi="Times New Roman"/>
          <w:b/>
          <w:color w:val="00000A"/>
          <w:sz w:val="28"/>
          <w:szCs w:val="24"/>
        </w:rPr>
        <w:t>to</w:t>
      </w:r>
      <w:r w:rsidR="002B26AD" w:rsidRPr="002B26AD">
        <w:rPr>
          <w:rFonts w:ascii="Times New Roman" w:eastAsia="Times New Roman" w:hAnsi="Times New Roman"/>
          <w:b/>
          <w:color w:val="00000A"/>
          <w:sz w:val="28"/>
          <w:szCs w:val="24"/>
        </w:rPr>
        <w:t xml:space="preserve"> </w:t>
      </w:r>
      <w:r w:rsidRPr="002B26AD">
        <w:rPr>
          <w:rFonts w:ascii="Times New Roman" w:eastAsia="Times New Roman" w:hAnsi="Times New Roman"/>
          <w:b/>
          <w:color w:val="00000A"/>
          <w:sz w:val="28"/>
          <w:szCs w:val="24"/>
        </w:rPr>
        <w:t>be</w:t>
      </w:r>
      <w:r w:rsidR="002B26AD" w:rsidRPr="002B26AD">
        <w:rPr>
          <w:rFonts w:ascii="Times New Roman" w:eastAsia="Times New Roman" w:hAnsi="Times New Roman"/>
          <w:b/>
          <w:color w:val="00000A"/>
          <w:sz w:val="28"/>
          <w:szCs w:val="24"/>
        </w:rPr>
        <w:t xml:space="preserve"> </w:t>
      </w:r>
      <w:r w:rsidR="00104C02" w:rsidRPr="002B26AD">
        <w:rPr>
          <w:rFonts w:ascii="Times New Roman" w:eastAsia="Times New Roman" w:hAnsi="Times New Roman"/>
          <w:b/>
          <w:color w:val="00000A"/>
          <w:sz w:val="28"/>
          <w:szCs w:val="24"/>
        </w:rPr>
        <w:t>U</w:t>
      </w:r>
      <w:r w:rsidRPr="002B26AD">
        <w:rPr>
          <w:rFonts w:ascii="Times New Roman" w:eastAsia="Times New Roman" w:hAnsi="Times New Roman"/>
          <w:b/>
          <w:color w:val="00000A"/>
          <w:sz w:val="28"/>
          <w:szCs w:val="24"/>
        </w:rPr>
        <w:t>niversity)</w:t>
      </w:r>
    </w:p>
    <w:p w14:paraId="46D75FE5" w14:textId="7BAC759C" w:rsidR="00222F3C" w:rsidRPr="002B26AD" w:rsidRDefault="00222F3C" w:rsidP="002B26AD">
      <w:pPr>
        <w:pStyle w:val="Heading8"/>
        <w:rPr>
          <w:sz w:val="32"/>
        </w:rPr>
      </w:pPr>
      <w:r w:rsidRPr="002B26AD">
        <w:t>HYDERABAD</w:t>
      </w:r>
      <w:r w:rsidR="00104C02" w:rsidRPr="002B26AD">
        <w:t xml:space="preserve"> </w:t>
      </w:r>
    </w:p>
    <w:p w14:paraId="7A933450" w14:textId="12A620EB" w:rsidR="00222F3C" w:rsidRPr="002B26AD" w:rsidRDefault="00222F3C" w:rsidP="00104C02">
      <w:pPr>
        <w:spacing w:line="0" w:lineRule="atLeast"/>
        <w:jc w:val="center"/>
        <w:rPr>
          <w:rFonts w:ascii="Times New Roman" w:eastAsia="Times New Roman" w:hAnsi="Times New Roman"/>
          <w:b/>
          <w:color w:val="00000A"/>
          <w:sz w:val="28"/>
          <w:szCs w:val="24"/>
        </w:rPr>
        <w:sectPr w:rsidR="00222F3C" w:rsidRPr="002B26AD" w:rsidSect="00E505F3">
          <w:type w:val="nextColumn"/>
          <w:pgSz w:w="11900" w:h="16841"/>
          <w:pgMar w:top="567" w:right="851" w:bottom="567" w:left="1418" w:header="0" w:footer="0" w:gutter="0"/>
          <w:cols w:space="0" w:equalWidth="0">
            <w:col w:w="9608"/>
          </w:cols>
          <w:docGrid w:linePitch="360"/>
        </w:sectPr>
      </w:pPr>
      <w:r w:rsidRPr="002B26AD">
        <w:rPr>
          <w:rFonts w:ascii="Times New Roman" w:eastAsia="Times New Roman" w:hAnsi="Times New Roman"/>
          <w:b/>
          <w:color w:val="00000A"/>
          <w:sz w:val="28"/>
          <w:szCs w:val="24"/>
        </w:rPr>
        <w:t>APRIL</w:t>
      </w:r>
      <w:r w:rsidR="00104C02" w:rsidRPr="002B26AD">
        <w:rPr>
          <w:rFonts w:ascii="Times New Roman" w:eastAsia="Times New Roman" w:hAnsi="Times New Roman"/>
          <w:b/>
          <w:color w:val="00000A"/>
          <w:sz w:val="28"/>
          <w:szCs w:val="24"/>
        </w:rPr>
        <w:t>-</w:t>
      </w:r>
      <w:r w:rsidRPr="002B26AD">
        <w:rPr>
          <w:rFonts w:ascii="Times New Roman" w:eastAsia="Times New Roman" w:hAnsi="Times New Roman"/>
          <w:b/>
          <w:color w:val="00000A"/>
          <w:sz w:val="28"/>
          <w:szCs w:val="24"/>
        </w:rPr>
        <w:t>20</w:t>
      </w:r>
      <w:r w:rsidR="00104C02" w:rsidRPr="002B26AD">
        <w:rPr>
          <w:rFonts w:ascii="Times New Roman" w:eastAsia="Times New Roman" w:hAnsi="Times New Roman"/>
          <w:b/>
          <w:color w:val="00000A"/>
          <w:sz w:val="28"/>
          <w:szCs w:val="24"/>
        </w:rPr>
        <w:t>2</w:t>
      </w:r>
      <w:r w:rsidR="00E505F3">
        <w:rPr>
          <w:rFonts w:ascii="Times New Roman" w:eastAsia="Times New Roman" w:hAnsi="Times New Roman"/>
          <w:b/>
          <w:color w:val="00000A"/>
          <w:sz w:val="28"/>
          <w:szCs w:val="24"/>
        </w:rPr>
        <w:t>0</w:t>
      </w:r>
    </w:p>
    <w:p w14:paraId="416C237F" w14:textId="77777777" w:rsidR="00222F3C" w:rsidRDefault="00222F3C" w:rsidP="004E01B5">
      <w:pPr>
        <w:spacing w:line="115" w:lineRule="exact"/>
        <w:rPr>
          <w:rFonts w:ascii="Times New Roman" w:eastAsia="Times New Roman" w:hAnsi="Times New Roman"/>
          <w:b/>
          <w:color w:val="00000A"/>
          <w:sz w:val="24"/>
        </w:rPr>
      </w:pPr>
      <w:bookmarkStart w:id="0" w:name="page2"/>
      <w:bookmarkStart w:id="1" w:name="page3"/>
      <w:bookmarkEnd w:id="0"/>
      <w:bookmarkEnd w:id="1"/>
    </w:p>
    <w:p w14:paraId="35E64F61" w14:textId="74306EC3" w:rsidR="004E01B5" w:rsidRPr="002B26AD" w:rsidRDefault="00E505F3" w:rsidP="00E505F3">
      <w:pPr>
        <w:pStyle w:val="Heading8"/>
        <w:spacing w:line="276" w:lineRule="auto"/>
      </w:pPr>
      <w:r>
        <w:t>D</w:t>
      </w:r>
      <w:r w:rsidR="004E01B5" w:rsidRPr="002B26AD">
        <w:t>EPARTMENT OF COMPUTER SCIENCE AND ENGINEERING</w:t>
      </w:r>
    </w:p>
    <w:p w14:paraId="5802DAD5" w14:textId="5751CB1E" w:rsidR="00222F3C" w:rsidRPr="004E01B5" w:rsidRDefault="004E01B5" w:rsidP="004E01B5">
      <w:pPr>
        <w:pStyle w:val="Heading5"/>
        <w:spacing w:line="276" w:lineRule="auto"/>
        <w:rPr>
          <w:bCs/>
          <w:szCs w:val="24"/>
        </w:rPr>
      </w:pPr>
      <w:r w:rsidRPr="004E01B5">
        <w:rPr>
          <w:bCs/>
          <w:szCs w:val="24"/>
        </w:rPr>
        <w:t>GITAM INSTITUTE OF TECHNOLOGY</w:t>
      </w:r>
    </w:p>
    <w:p w14:paraId="20C62C9A" w14:textId="74BC05CD" w:rsidR="004E01B5" w:rsidRDefault="004E01B5" w:rsidP="004E01B5">
      <w:pPr>
        <w:spacing w:line="276" w:lineRule="auto"/>
        <w:jc w:val="center"/>
        <w:rPr>
          <w:rFonts w:ascii="Times New Roman" w:eastAsia="Times New Roman" w:hAnsi="Times New Roman"/>
          <w:b/>
          <w:bCs/>
          <w:sz w:val="28"/>
          <w:szCs w:val="24"/>
        </w:rPr>
      </w:pPr>
      <w:r>
        <w:rPr>
          <w:rFonts w:ascii="Times New Roman" w:eastAsia="Times New Roman" w:hAnsi="Times New Roman"/>
          <w:b/>
          <w:bCs/>
          <w:sz w:val="28"/>
          <w:szCs w:val="24"/>
        </w:rPr>
        <w:t>GITAM</w:t>
      </w:r>
    </w:p>
    <w:p w14:paraId="549A0144" w14:textId="3586EC08" w:rsidR="004E01B5" w:rsidRPr="002B26AD" w:rsidRDefault="004E01B5" w:rsidP="004E01B5">
      <w:pPr>
        <w:spacing w:line="276" w:lineRule="auto"/>
        <w:jc w:val="center"/>
        <w:rPr>
          <w:rFonts w:ascii="Times New Roman" w:eastAsia="Times New Roman" w:hAnsi="Times New Roman"/>
          <w:sz w:val="32"/>
          <w:szCs w:val="24"/>
        </w:rPr>
      </w:pPr>
      <w:r w:rsidRPr="002B26AD">
        <w:rPr>
          <w:rFonts w:ascii="Times New Roman" w:eastAsia="Times New Roman" w:hAnsi="Times New Roman"/>
          <w:b/>
          <w:color w:val="00000A"/>
          <w:sz w:val="28"/>
          <w:szCs w:val="24"/>
        </w:rPr>
        <w:t>(Deemed to be University)</w:t>
      </w:r>
    </w:p>
    <w:p w14:paraId="11619EEF" w14:textId="4FA21C35" w:rsidR="004E01B5" w:rsidRPr="004E01B5" w:rsidRDefault="001B5947" w:rsidP="004E01B5">
      <w:pPr>
        <w:spacing w:line="230" w:lineRule="exact"/>
        <w:jc w:val="center"/>
        <w:rPr>
          <w:rFonts w:ascii="Times New Roman" w:eastAsia="Times New Roman" w:hAnsi="Times New Roman"/>
          <w:b/>
          <w:bCs/>
          <w:sz w:val="28"/>
          <w:szCs w:val="24"/>
        </w:rPr>
      </w:pPr>
      <w:r>
        <w:rPr>
          <w:rFonts w:ascii="Times New Roman" w:eastAsia="Times New Roman" w:hAnsi="Times New Roman"/>
          <w:b/>
          <w:noProof/>
          <w:color w:val="00000A"/>
          <w:sz w:val="28"/>
        </w:rPr>
        <w:drawing>
          <wp:anchor distT="0" distB="0" distL="114300" distR="114300" simplePos="0" relativeHeight="251664384" behindDoc="1" locked="0" layoutInCell="1" allowOverlap="1" wp14:anchorId="0951B89A" wp14:editId="1920F539">
            <wp:simplePos x="0" y="0"/>
            <wp:positionH relativeFrom="margin">
              <wp:align>center</wp:align>
            </wp:positionH>
            <wp:positionV relativeFrom="paragraph">
              <wp:posOffset>190500</wp:posOffset>
            </wp:positionV>
            <wp:extent cx="1219200" cy="1211580"/>
            <wp:effectExtent l="0" t="0" r="0" b="7620"/>
            <wp:wrapTight wrapText="bothSides">
              <wp:wrapPolygon edited="0">
                <wp:start x="0" y="0"/>
                <wp:lineTo x="0" y="21396"/>
                <wp:lineTo x="21263" y="21396"/>
                <wp:lineTo x="21263"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1580"/>
                    </a:xfrm>
                    <a:prstGeom prst="rect">
                      <a:avLst/>
                    </a:prstGeom>
                    <a:noFill/>
                  </pic:spPr>
                </pic:pic>
              </a:graphicData>
            </a:graphic>
            <wp14:sizeRelH relativeFrom="margin">
              <wp14:pctWidth>0</wp14:pctWidth>
            </wp14:sizeRelH>
            <wp14:sizeRelV relativeFrom="margin">
              <wp14:pctHeight>0</wp14:pctHeight>
            </wp14:sizeRelV>
          </wp:anchor>
        </w:drawing>
      </w:r>
    </w:p>
    <w:p w14:paraId="499FF030" w14:textId="0584B861" w:rsidR="004E01B5" w:rsidRDefault="004E01B5" w:rsidP="00627C4C">
      <w:pPr>
        <w:spacing w:line="230" w:lineRule="exact"/>
        <w:jc w:val="both"/>
        <w:rPr>
          <w:rFonts w:ascii="Times New Roman" w:eastAsia="Times New Roman" w:hAnsi="Times New Roman"/>
        </w:rPr>
      </w:pPr>
    </w:p>
    <w:p w14:paraId="5CFE9C98" w14:textId="77777777" w:rsidR="004E01B5" w:rsidRDefault="004E01B5" w:rsidP="00627C4C">
      <w:pPr>
        <w:spacing w:line="0" w:lineRule="atLeast"/>
        <w:ind w:left="3300"/>
        <w:jc w:val="both"/>
        <w:rPr>
          <w:rFonts w:ascii="Times New Roman" w:eastAsia="Times New Roman" w:hAnsi="Times New Roman"/>
          <w:b/>
          <w:color w:val="00000A"/>
          <w:sz w:val="28"/>
        </w:rPr>
      </w:pPr>
    </w:p>
    <w:p w14:paraId="23C4158F" w14:textId="77777777" w:rsidR="004E01B5" w:rsidRDefault="004E01B5" w:rsidP="00627C4C">
      <w:pPr>
        <w:spacing w:line="0" w:lineRule="atLeast"/>
        <w:ind w:left="3300"/>
        <w:jc w:val="both"/>
        <w:rPr>
          <w:rFonts w:ascii="Times New Roman" w:eastAsia="Times New Roman" w:hAnsi="Times New Roman"/>
          <w:b/>
          <w:color w:val="00000A"/>
          <w:sz w:val="28"/>
        </w:rPr>
      </w:pPr>
    </w:p>
    <w:p w14:paraId="10174523" w14:textId="77777777" w:rsidR="004E01B5" w:rsidRDefault="004E01B5" w:rsidP="00627C4C">
      <w:pPr>
        <w:spacing w:line="0" w:lineRule="atLeast"/>
        <w:ind w:left="3300"/>
        <w:jc w:val="both"/>
        <w:rPr>
          <w:rFonts w:ascii="Times New Roman" w:eastAsia="Times New Roman" w:hAnsi="Times New Roman"/>
          <w:b/>
          <w:color w:val="00000A"/>
          <w:sz w:val="28"/>
        </w:rPr>
      </w:pPr>
    </w:p>
    <w:p w14:paraId="07F91638" w14:textId="77777777" w:rsidR="004E01B5" w:rsidRDefault="004E01B5" w:rsidP="007155EC">
      <w:pPr>
        <w:pStyle w:val="Heading8"/>
        <w:jc w:val="left"/>
        <w:rPr>
          <w:szCs w:val="20"/>
        </w:rPr>
      </w:pPr>
    </w:p>
    <w:p w14:paraId="5DAA64F6" w14:textId="4AEEE13B" w:rsidR="004E01B5" w:rsidRDefault="004E01B5" w:rsidP="004E01B5">
      <w:pPr>
        <w:pStyle w:val="Heading8"/>
        <w:rPr>
          <w:szCs w:val="20"/>
        </w:rPr>
      </w:pPr>
      <w:r w:rsidRPr="004E01B5">
        <w:rPr>
          <w:szCs w:val="20"/>
        </w:rPr>
        <w:t>DECLARATION</w:t>
      </w:r>
    </w:p>
    <w:p w14:paraId="49436E1F" w14:textId="3AE4855C" w:rsidR="007155EC" w:rsidRDefault="007155EC" w:rsidP="007155EC"/>
    <w:p w14:paraId="6BDCFC0D" w14:textId="4D17352A" w:rsidR="007155EC" w:rsidRPr="007155EC" w:rsidRDefault="007155EC" w:rsidP="007155EC">
      <w:pPr>
        <w:spacing w:line="360" w:lineRule="auto"/>
        <w:jc w:val="both"/>
        <w:rPr>
          <w:rFonts w:ascii="Times New Roman" w:hAnsi="Times New Roman" w:cs="Times New Roman"/>
        </w:rPr>
      </w:pPr>
      <w:r w:rsidRPr="007155EC">
        <w:rPr>
          <w:rFonts w:ascii="Times New Roman" w:hAnsi="Times New Roman" w:cs="Times New Roman"/>
          <w:sz w:val="24"/>
          <w:szCs w:val="24"/>
        </w:rPr>
        <w:t>I/We, hereby declare that the project report entitled “</w:t>
      </w:r>
      <w:r w:rsidR="00D917B0" w:rsidRPr="002C4F9A">
        <w:rPr>
          <w:rFonts w:ascii="Times New Roman" w:eastAsia="Times New Roman" w:hAnsi="Times New Roman"/>
          <w:b/>
          <w:caps/>
          <w:sz w:val="24"/>
        </w:rPr>
        <w:t>A Decentralized Application For Secure Messaging</w:t>
      </w:r>
      <w:r w:rsidRPr="007155EC">
        <w:rPr>
          <w:rFonts w:ascii="Times New Roman" w:hAnsi="Times New Roman" w:cs="Times New Roman"/>
          <w:sz w:val="24"/>
          <w:szCs w:val="24"/>
        </w:rPr>
        <w:t>” is an original work done in the Department of Computer Science and Engineering, GITAM Institute of Technology, GITAM (Deemed to be University) submitted in partial fulfillment of the requirements for the award of the degree of B.Tech. in Computer Science and Engineering. The work has not been submitted to any other college or University for the award of any degree or diploma.</w:t>
      </w:r>
      <w:r w:rsidRPr="007155EC">
        <w:rPr>
          <w:rFonts w:ascii="Times New Roman" w:hAnsi="Times New Roman" w:cs="Times New Roman"/>
        </w:rPr>
        <w:tab/>
      </w:r>
    </w:p>
    <w:p w14:paraId="54E428A2" w14:textId="77777777" w:rsidR="004E01B5" w:rsidRDefault="004E01B5" w:rsidP="00627C4C">
      <w:pPr>
        <w:spacing w:line="0" w:lineRule="atLeast"/>
        <w:ind w:left="3300"/>
        <w:jc w:val="both"/>
        <w:rPr>
          <w:rFonts w:ascii="Times New Roman" w:eastAsia="Times New Roman" w:hAnsi="Times New Roman"/>
          <w:b/>
          <w:color w:val="00000A"/>
          <w:sz w:val="28"/>
        </w:rPr>
      </w:pPr>
    </w:p>
    <w:p w14:paraId="6D5F8554" w14:textId="77777777" w:rsidR="004E01B5" w:rsidRDefault="004E01B5" w:rsidP="00627C4C">
      <w:pPr>
        <w:spacing w:line="0" w:lineRule="atLeast"/>
        <w:ind w:left="3300"/>
        <w:jc w:val="both"/>
        <w:rPr>
          <w:rFonts w:ascii="Times New Roman" w:eastAsia="Times New Roman" w:hAnsi="Times New Roman"/>
          <w:b/>
          <w:color w:val="00000A"/>
          <w:sz w:val="28"/>
        </w:rPr>
      </w:pPr>
    </w:p>
    <w:p w14:paraId="29B55B87" w14:textId="48FC5812" w:rsidR="00114AED" w:rsidRDefault="007155EC" w:rsidP="007155EC">
      <w:pPr>
        <w:spacing w:line="0" w:lineRule="atLeast"/>
        <w:jc w:val="both"/>
        <w:rPr>
          <w:rFonts w:ascii="Times New Roman" w:eastAsia="Times New Roman" w:hAnsi="Times New Roman"/>
          <w:bCs/>
          <w:color w:val="00000A"/>
          <w:sz w:val="24"/>
          <w:szCs w:val="18"/>
        </w:rPr>
      </w:pPr>
      <w:r>
        <w:rPr>
          <w:rFonts w:ascii="Times New Roman" w:eastAsia="Times New Roman" w:hAnsi="Times New Roman"/>
          <w:bCs/>
          <w:color w:val="00000A"/>
          <w:sz w:val="24"/>
          <w:szCs w:val="18"/>
        </w:rPr>
        <w:t>Date:</w:t>
      </w:r>
      <w:r w:rsidR="00FA23F1">
        <w:rPr>
          <w:rFonts w:ascii="Times New Roman" w:eastAsia="Times New Roman" w:hAnsi="Times New Roman"/>
          <w:bCs/>
          <w:color w:val="00000A"/>
          <w:sz w:val="24"/>
          <w:szCs w:val="18"/>
        </w:rPr>
        <w:t xml:space="preserve"> </w:t>
      </w:r>
    </w:p>
    <w:p w14:paraId="262C67E4" w14:textId="453875C4" w:rsidR="007155EC" w:rsidRDefault="007155EC" w:rsidP="007155EC">
      <w:pPr>
        <w:spacing w:line="0" w:lineRule="atLeast"/>
        <w:jc w:val="both"/>
        <w:rPr>
          <w:rFonts w:ascii="Times New Roman" w:eastAsia="Times New Roman" w:hAnsi="Times New Roman"/>
          <w:bCs/>
          <w:color w:val="00000A"/>
          <w:sz w:val="24"/>
          <w:szCs w:val="18"/>
        </w:rPr>
      </w:pPr>
    </w:p>
    <w:p w14:paraId="220AACA2" w14:textId="77777777" w:rsidR="00BD462C" w:rsidRDefault="00BD462C" w:rsidP="007155EC">
      <w:pPr>
        <w:spacing w:line="0" w:lineRule="atLeast"/>
        <w:jc w:val="both"/>
        <w:rPr>
          <w:rFonts w:ascii="Times New Roman" w:eastAsia="Times New Roman" w:hAnsi="Times New Roman"/>
          <w:bCs/>
          <w:color w:val="00000A"/>
          <w:sz w:val="24"/>
          <w:szCs w:val="18"/>
        </w:rPr>
      </w:pPr>
    </w:p>
    <w:p w14:paraId="0FB23C30" w14:textId="208761E5" w:rsidR="007155EC" w:rsidRPr="007155EC" w:rsidRDefault="007155EC" w:rsidP="007155EC">
      <w:pPr>
        <w:spacing w:line="0" w:lineRule="atLeast"/>
        <w:jc w:val="both"/>
        <w:rPr>
          <w:rFonts w:ascii="Times New Roman" w:eastAsia="Times New Roman" w:hAnsi="Times New Roman"/>
          <w:bCs/>
          <w:color w:val="00000A"/>
          <w:sz w:val="24"/>
          <w:szCs w:val="18"/>
        </w:rPr>
      </w:pPr>
      <w:r>
        <w:rPr>
          <w:rFonts w:ascii="Times New Roman" w:eastAsia="Times New Roman" w:hAnsi="Times New Roman"/>
          <w:bCs/>
          <w:color w:val="00000A"/>
          <w:sz w:val="24"/>
          <w:szCs w:val="18"/>
        </w:rPr>
        <w:t>Registration No(s).</w:t>
      </w:r>
      <w:r>
        <w:rPr>
          <w:rFonts w:ascii="Times New Roman" w:eastAsia="Times New Roman" w:hAnsi="Times New Roman"/>
          <w:bCs/>
          <w:color w:val="00000A"/>
          <w:sz w:val="24"/>
          <w:szCs w:val="18"/>
        </w:rPr>
        <w:tab/>
      </w:r>
      <w:r>
        <w:rPr>
          <w:rFonts w:ascii="Times New Roman" w:eastAsia="Times New Roman" w:hAnsi="Times New Roman"/>
          <w:bCs/>
          <w:color w:val="00000A"/>
          <w:sz w:val="24"/>
          <w:szCs w:val="18"/>
        </w:rPr>
        <w:tab/>
      </w:r>
      <w:ins w:id="2" w:author="sunny singh" w:date="2020-04-16T18:52:00Z">
        <w:r w:rsidR="001B7C3E">
          <w:rPr>
            <w:rFonts w:ascii="Times New Roman" w:eastAsia="Times New Roman" w:hAnsi="Times New Roman"/>
            <w:bCs/>
            <w:color w:val="00000A"/>
            <w:sz w:val="24"/>
            <w:szCs w:val="18"/>
          </w:rPr>
          <w:t xml:space="preserve">          </w:t>
        </w:r>
      </w:ins>
      <w:r>
        <w:rPr>
          <w:rFonts w:ascii="Times New Roman" w:eastAsia="Times New Roman" w:hAnsi="Times New Roman"/>
          <w:bCs/>
          <w:color w:val="00000A"/>
          <w:sz w:val="24"/>
          <w:szCs w:val="18"/>
        </w:rPr>
        <w:tab/>
      </w:r>
      <w:r w:rsidR="002E0A79">
        <w:rPr>
          <w:rFonts w:ascii="Times New Roman" w:eastAsia="Times New Roman" w:hAnsi="Times New Roman"/>
          <w:bCs/>
          <w:color w:val="00000A"/>
          <w:sz w:val="24"/>
          <w:szCs w:val="18"/>
        </w:rPr>
        <w:t>N</w:t>
      </w:r>
      <w:r>
        <w:rPr>
          <w:rFonts w:ascii="Times New Roman" w:eastAsia="Times New Roman" w:hAnsi="Times New Roman"/>
          <w:bCs/>
          <w:color w:val="00000A"/>
          <w:sz w:val="24"/>
          <w:szCs w:val="18"/>
        </w:rPr>
        <w:t>ame(s)</w:t>
      </w:r>
      <w:r>
        <w:rPr>
          <w:rFonts w:ascii="Times New Roman" w:eastAsia="Times New Roman" w:hAnsi="Times New Roman"/>
          <w:bCs/>
          <w:color w:val="00000A"/>
          <w:sz w:val="24"/>
          <w:szCs w:val="18"/>
        </w:rPr>
        <w:tab/>
      </w:r>
      <w:r>
        <w:rPr>
          <w:rFonts w:ascii="Times New Roman" w:eastAsia="Times New Roman" w:hAnsi="Times New Roman"/>
          <w:bCs/>
          <w:color w:val="00000A"/>
          <w:sz w:val="24"/>
          <w:szCs w:val="18"/>
        </w:rPr>
        <w:tab/>
      </w:r>
      <w:r>
        <w:rPr>
          <w:rFonts w:ascii="Times New Roman" w:eastAsia="Times New Roman" w:hAnsi="Times New Roman"/>
          <w:bCs/>
          <w:color w:val="00000A"/>
          <w:sz w:val="24"/>
          <w:szCs w:val="18"/>
        </w:rPr>
        <w:tab/>
      </w:r>
      <w:r>
        <w:rPr>
          <w:rFonts w:ascii="Times New Roman" w:eastAsia="Times New Roman" w:hAnsi="Times New Roman"/>
          <w:bCs/>
          <w:color w:val="00000A"/>
          <w:sz w:val="24"/>
          <w:szCs w:val="18"/>
        </w:rPr>
        <w:tab/>
      </w:r>
      <w:ins w:id="3" w:author="sunny singh" w:date="2020-04-16T18:51:00Z">
        <w:r w:rsidR="001B7C3E">
          <w:rPr>
            <w:rFonts w:ascii="Times New Roman" w:eastAsia="Times New Roman" w:hAnsi="Times New Roman"/>
            <w:bCs/>
            <w:color w:val="00000A"/>
            <w:sz w:val="24"/>
            <w:szCs w:val="18"/>
          </w:rPr>
          <w:t xml:space="preserve">         </w:t>
        </w:r>
      </w:ins>
      <w:r>
        <w:rPr>
          <w:rFonts w:ascii="Times New Roman" w:eastAsia="Times New Roman" w:hAnsi="Times New Roman"/>
          <w:bCs/>
          <w:color w:val="00000A"/>
          <w:sz w:val="24"/>
          <w:szCs w:val="18"/>
        </w:rPr>
        <w:t>Signature(s)</w:t>
      </w:r>
    </w:p>
    <w:p w14:paraId="7907962A" w14:textId="34B956BD" w:rsidR="00114AED" w:rsidRDefault="00191468" w:rsidP="00191468">
      <w:pPr>
        <w:pStyle w:val="Heading9"/>
      </w:pPr>
      <w:r>
        <w:t xml:space="preserve">   </w:t>
      </w:r>
      <w:r w:rsidR="00114AED">
        <w:t>2215316131</w:t>
      </w:r>
      <w:r w:rsidR="00114AED">
        <w:tab/>
      </w:r>
      <w:r w:rsidR="00114AED">
        <w:tab/>
      </w:r>
      <w:r w:rsidR="00114AED">
        <w:tab/>
        <w:t>KSHATRIYA SHASHANK SINGH</w:t>
      </w:r>
      <w:r w:rsidR="00114AED">
        <w:tab/>
      </w:r>
    </w:p>
    <w:p w14:paraId="1F072A6D" w14:textId="01EE0C39" w:rsidR="00114AED" w:rsidRDefault="00191468" w:rsidP="00114AED">
      <w:pPr>
        <w:rPr>
          <w:rFonts w:ascii="Times New Roman" w:hAnsi="Times New Roman" w:cs="Times New Roman"/>
          <w:b/>
          <w:bCs/>
          <w:sz w:val="24"/>
          <w:szCs w:val="22"/>
        </w:rPr>
      </w:pPr>
      <w:r>
        <w:rPr>
          <w:rFonts w:ascii="Times New Roman" w:hAnsi="Times New Roman" w:cs="Times New Roman"/>
          <w:b/>
          <w:bCs/>
          <w:sz w:val="24"/>
          <w:szCs w:val="22"/>
        </w:rPr>
        <w:t xml:space="preserve">   </w:t>
      </w:r>
      <w:r w:rsidR="00114AED">
        <w:rPr>
          <w:rFonts w:ascii="Times New Roman" w:hAnsi="Times New Roman" w:cs="Times New Roman"/>
          <w:b/>
          <w:bCs/>
          <w:sz w:val="24"/>
          <w:szCs w:val="22"/>
        </w:rPr>
        <w:t>2215316165</w:t>
      </w:r>
      <w:r w:rsidR="00114AED">
        <w:rPr>
          <w:rFonts w:ascii="Times New Roman" w:hAnsi="Times New Roman" w:cs="Times New Roman"/>
          <w:b/>
          <w:bCs/>
          <w:sz w:val="24"/>
          <w:szCs w:val="22"/>
        </w:rPr>
        <w:tab/>
      </w:r>
      <w:r w:rsidR="00114AED">
        <w:rPr>
          <w:rFonts w:ascii="Times New Roman" w:hAnsi="Times New Roman" w:cs="Times New Roman"/>
          <w:b/>
          <w:bCs/>
          <w:sz w:val="24"/>
          <w:szCs w:val="22"/>
        </w:rPr>
        <w:tab/>
      </w:r>
      <w:r w:rsidR="00114AED">
        <w:rPr>
          <w:rFonts w:ascii="Times New Roman" w:hAnsi="Times New Roman" w:cs="Times New Roman"/>
          <w:b/>
          <w:bCs/>
          <w:sz w:val="24"/>
          <w:szCs w:val="22"/>
        </w:rPr>
        <w:tab/>
        <w:t>BURUGULA SUMANTH REDDY</w:t>
      </w:r>
    </w:p>
    <w:p w14:paraId="517BE608" w14:textId="2457A353" w:rsidR="00114AED" w:rsidRDefault="00191468" w:rsidP="00114AED">
      <w:pPr>
        <w:rPr>
          <w:rFonts w:ascii="Times New Roman" w:hAnsi="Times New Roman" w:cs="Times New Roman"/>
          <w:b/>
          <w:bCs/>
          <w:sz w:val="24"/>
          <w:szCs w:val="22"/>
        </w:rPr>
      </w:pPr>
      <w:r>
        <w:rPr>
          <w:rFonts w:ascii="Times New Roman" w:hAnsi="Times New Roman" w:cs="Times New Roman"/>
          <w:b/>
          <w:bCs/>
          <w:sz w:val="24"/>
          <w:szCs w:val="22"/>
        </w:rPr>
        <w:t xml:space="preserve">   </w:t>
      </w:r>
      <w:r w:rsidR="00114AED">
        <w:rPr>
          <w:rFonts w:ascii="Times New Roman" w:hAnsi="Times New Roman" w:cs="Times New Roman"/>
          <w:b/>
          <w:bCs/>
          <w:sz w:val="24"/>
          <w:szCs w:val="22"/>
        </w:rPr>
        <w:t>2215316117</w:t>
      </w:r>
      <w:r w:rsidR="00114AED">
        <w:rPr>
          <w:rFonts w:ascii="Times New Roman" w:hAnsi="Times New Roman" w:cs="Times New Roman"/>
          <w:b/>
          <w:bCs/>
          <w:sz w:val="24"/>
          <w:szCs w:val="22"/>
        </w:rPr>
        <w:tab/>
      </w:r>
      <w:r w:rsidR="00114AED">
        <w:rPr>
          <w:rFonts w:ascii="Times New Roman" w:hAnsi="Times New Roman" w:cs="Times New Roman"/>
          <w:b/>
          <w:bCs/>
          <w:sz w:val="24"/>
          <w:szCs w:val="22"/>
        </w:rPr>
        <w:tab/>
      </w:r>
      <w:r w:rsidR="00114AED">
        <w:rPr>
          <w:rFonts w:ascii="Times New Roman" w:hAnsi="Times New Roman" w:cs="Times New Roman"/>
          <w:b/>
          <w:bCs/>
          <w:sz w:val="24"/>
          <w:szCs w:val="22"/>
        </w:rPr>
        <w:tab/>
        <w:t>CHANDU GIRI SHASHANK</w:t>
      </w:r>
    </w:p>
    <w:p w14:paraId="1287C54A" w14:textId="0845075D" w:rsidR="00170AE1" w:rsidRPr="00BD462C" w:rsidRDefault="00191468" w:rsidP="00BD462C">
      <w:pPr>
        <w:rPr>
          <w:rFonts w:ascii="Times New Roman" w:hAnsi="Times New Roman" w:cs="Times New Roman"/>
          <w:b/>
          <w:bCs/>
          <w:sz w:val="24"/>
          <w:szCs w:val="22"/>
        </w:rPr>
        <w:sectPr w:rsidR="00170AE1" w:rsidRPr="00BD462C" w:rsidSect="00E505F3">
          <w:type w:val="nextColumn"/>
          <w:pgSz w:w="11900" w:h="16841"/>
          <w:pgMar w:top="567" w:right="851" w:bottom="567" w:left="1418" w:header="0" w:footer="0" w:gutter="0"/>
          <w:cols w:space="0" w:equalWidth="0">
            <w:col w:w="9608"/>
          </w:cols>
          <w:docGrid w:linePitch="360"/>
        </w:sectPr>
      </w:pPr>
      <w:r>
        <w:rPr>
          <w:rFonts w:ascii="Times New Roman" w:hAnsi="Times New Roman" w:cs="Times New Roman"/>
          <w:b/>
          <w:bCs/>
          <w:sz w:val="24"/>
          <w:szCs w:val="22"/>
        </w:rPr>
        <w:t xml:space="preserve">   </w:t>
      </w:r>
      <w:r w:rsidR="00114AED">
        <w:rPr>
          <w:rFonts w:ascii="Times New Roman" w:hAnsi="Times New Roman" w:cs="Times New Roman"/>
          <w:b/>
          <w:bCs/>
          <w:sz w:val="24"/>
          <w:szCs w:val="22"/>
        </w:rPr>
        <w:t>2215316156</w:t>
      </w:r>
      <w:r w:rsidR="00114AED">
        <w:rPr>
          <w:rFonts w:ascii="Times New Roman" w:hAnsi="Times New Roman" w:cs="Times New Roman"/>
          <w:b/>
          <w:bCs/>
          <w:sz w:val="24"/>
          <w:szCs w:val="22"/>
        </w:rPr>
        <w:tab/>
      </w:r>
      <w:r w:rsidR="00114AED">
        <w:rPr>
          <w:rFonts w:ascii="Times New Roman" w:hAnsi="Times New Roman" w:cs="Times New Roman"/>
          <w:b/>
          <w:bCs/>
          <w:sz w:val="24"/>
          <w:szCs w:val="22"/>
        </w:rPr>
        <w:tab/>
      </w:r>
      <w:r>
        <w:rPr>
          <w:rFonts w:ascii="Times New Roman" w:hAnsi="Times New Roman" w:cs="Times New Roman"/>
          <w:b/>
          <w:bCs/>
          <w:sz w:val="24"/>
          <w:szCs w:val="22"/>
        </w:rPr>
        <w:tab/>
      </w:r>
      <w:r w:rsidR="00114AED">
        <w:rPr>
          <w:rFonts w:ascii="Times New Roman" w:hAnsi="Times New Roman" w:cs="Times New Roman"/>
          <w:b/>
          <w:bCs/>
          <w:sz w:val="24"/>
          <w:szCs w:val="22"/>
        </w:rPr>
        <w:t>T CHAITANY</w:t>
      </w:r>
      <w:r w:rsidR="00BD462C">
        <w:rPr>
          <w:rFonts w:ascii="Times New Roman" w:hAnsi="Times New Roman" w:cs="Times New Roman"/>
          <w:b/>
          <w:bCs/>
          <w:sz w:val="24"/>
          <w:szCs w:val="22"/>
        </w:rPr>
        <w:t>A</w:t>
      </w:r>
    </w:p>
    <w:p w14:paraId="7DA870A2" w14:textId="43C5C380" w:rsidR="00170AE1" w:rsidRPr="002B26AD" w:rsidRDefault="00170AE1" w:rsidP="00BD462C">
      <w:pPr>
        <w:pStyle w:val="Heading8"/>
        <w:spacing w:line="276" w:lineRule="auto"/>
      </w:pPr>
      <w:r w:rsidRPr="002B26AD">
        <w:lastRenderedPageBreak/>
        <w:t xml:space="preserve">DEPARTMENT OF COMPUTER </w:t>
      </w:r>
      <w:r w:rsidR="00BD462C">
        <w:t>S</w:t>
      </w:r>
      <w:r w:rsidRPr="002B26AD">
        <w:t>CIENCE AND ENGINEERING</w:t>
      </w:r>
    </w:p>
    <w:p w14:paraId="41F6055E" w14:textId="77777777" w:rsidR="00170AE1" w:rsidRPr="004E01B5" w:rsidRDefault="00170AE1" w:rsidP="00170AE1">
      <w:pPr>
        <w:pStyle w:val="Heading5"/>
        <w:spacing w:line="276" w:lineRule="auto"/>
        <w:rPr>
          <w:bCs/>
          <w:szCs w:val="24"/>
        </w:rPr>
      </w:pPr>
      <w:r w:rsidRPr="004E01B5">
        <w:rPr>
          <w:bCs/>
          <w:szCs w:val="24"/>
        </w:rPr>
        <w:t>GITAM INSTITUTE OF TECHNOLOGY</w:t>
      </w:r>
    </w:p>
    <w:p w14:paraId="1638AD36" w14:textId="77777777" w:rsidR="00170AE1" w:rsidRDefault="00170AE1" w:rsidP="00170AE1">
      <w:pPr>
        <w:spacing w:line="276" w:lineRule="auto"/>
        <w:jc w:val="center"/>
        <w:rPr>
          <w:rFonts w:ascii="Times New Roman" w:eastAsia="Times New Roman" w:hAnsi="Times New Roman"/>
          <w:b/>
          <w:bCs/>
          <w:sz w:val="28"/>
          <w:szCs w:val="24"/>
        </w:rPr>
      </w:pPr>
      <w:r>
        <w:rPr>
          <w:rFonts w:ascii="Times New Roman" w:eastAsia="Times New Roman" w:hAnsi="Times New Roman"/>
          <w:b/>
          <w:bCs/>
          <w:sz w:val="28"/>
          <w:szCs w:val="24"/>
        </w:rPr>
        <w:t>GITAM</w:t>
      </w:r>
    </w:p>
    <w:p w14:paraId="17599DBA" w14:textId="77777777" w:rsidR="00170AE1" w:rsidRPr="002B26AD" w:rsidRDefault="00170AE1" w:rsidP="00170AE1">
      <w:pPr>
        <w:spacing w:line="276" w:lineRule="auto"/>
        <w:jc w:val="center"/>
        <w:rPr>
          <w:rFonts w:ascii="Times New Roman" w:eastAsia="Times New Roman" w:hAnsi="Times New Roman"/>
          <w:sz w:val="32"/>
          <w:szCs w:val="24"/>
        </w:rPr>
      </w:pPr>
      <w:r w:rsidRPr="002B26AD">
        <w:rPr>
          <w:rFonts w:ascii="Times New Roman" w:eastAsia="Times New Roman" w:hAnsi="Times New Roman"/>
          <w:b/>
          <w:color w:val="00000A"/>
          <w:sz w:val="28"/>
          <w:szCs w:val="24"/>
        </w:rPr>
        <w:t>(Deemed to be University)</w:t>
      </w:r>
    </w:p>
    <w:p w14:paraId="6404A962" w14:textId="0DCD3308" w:rsidR="00170AE1" w:rsidRPr="004E01B5" w:rsidRDefault="00BD462C" w:rsidP="00170AE1">
      <w:pPr>
        <w:spacing w:line="230" w:lineRule="exact"/>
        <w:jc w:val="center"/>
        <w:rPr>
          <w:rFonts w:ascii="Times New Roman" w:eastAsia="Times New Roman" w:hAnsi="Times New Roman"/>
          <w:b/>
          <w:bCs/>
          <w:sz w:val="28"/>
          <w:szCs w:val="24"/>
        </w:rPr>
      </w:pPr>
      <w:r>
        <w:rPr>
          <w:rFonts w:ascii="Times New Roman" w:eastAsia="Times New Roman" w:hAnsi="Times New Roman"/>
          <w:b/>
          <w:noProof/>
          <w:color w:val="00000A"/>
          <w:sz w:val="28"/>
        </w:rPr>
        <w:drawing>
          <wp:anchor distT="0" distB="0" distL="114300" distR="114300" simplePos="0" relativeHeight="251667456" behindDoc="1" locked="0" layoutInCell="1" allowOverlap="1" wp14:anchorId="1D5EEAB4" wp14:editId="142B6837">
            <wp:simplePos x="0" y="0"/>
            <wp:positionH relativeFrom="margin">
              <wp:align>center</wp:align>
            </wp:positionH>
            <wp:positionV relativeFrom="paragraph">
              <wp:posOffset>152400</wp:posOffset>
            </wp:positionV>
            <wp:extent cx="1219200" cy="1211580"/>
            <wp:effectExtent l="0" t="0" r="0" b="7620"/>
            <wp:wrapTight wrapText="bothSides">
              <wp:wrapPolygon edited="0">
                <wp:start x="0" y="0"/>
                <wp:lineTo x="0" y="21396"/>
                <wp:lineTo x="21263" y="21396"/>
                <wp:lineTo x="21263" y="0"/>
                <wp:lineTo x="0" y="0"/>
              </wp:wrapPolygon>
            </wp:wrapTight>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9200" cy="1211580"/>
                    </a:xfrm>
                    <a:prstGeom prst="rect">
                      <a:avLst/>
                    </a:prstGeom>
                    <a:noFill/>
                  </pic:spPr>
                </pic:pic>
              </a:graphicData>
            </a:graphic>
            <wp14:sizeRelH relativeFrom="margin">
              <wp14:pctWidth>0</wp14:pctWidth>
            </wp14:sizeRelH>
            <wp14:sizeRelV relativeFrom="margin">
              <wp14:pctHeight>0</wp14:pctHeight>
            </wp14:sizeRelV>
          </wp:anchor>
        </w:drawing>
      </w:r>
    </w:p>
    <w:p w14:paraId="21E2F303" w14:textId="50D17047" w:rsidR="00170AE1" w:rsidRDefault="00170AE1" w:rsidP="00170AE1">
      <w:pPr>
        <w:spacing w:line="230" w:lineRule="exact"/>
        <w:jc w:val="both"/>
        <w:rPr>
          <w:rFonts w:ascii="Times New Roman" w:eastAsia="Times New Roman" w:hAnsi="Times New Roman"/>
        </w:rPr>
      </w:pPr>
    </w:p>
    <w:p w14:paraId="1A918ED6" w14:textId="77777777" w:rsidR="00170AE1" w:rsidRDefault="00170AE1" w:rsidP="00170AE1">
      <w:pPr>
        <w:spacing w:line="0" w:lineRule="atLeast"/>
        <w:ind w:left="3300"/>
        <w:jc w:val="both"/>
        <w:rPr>
          <w:rFonts w:ascii="Times New Roman" w:eastAsia="Times New Roman" w:hAnsi="Times New Roman"/>
          <w:b/>
          <w:color w:val="00000A"/>
          <w:sz w:val="28"/>
        </w:rPr>
      </w:pPr>
    </w:p>
    <w:p w14:paraId="5D216BED" w14:textId="77777777" w:rsidR="00170AE1" w:rsidRDefault="00170AE1" w:rsidP="00170AE1">
      <w:pPr>
        <w:spacing w:line="0" w:lineRule="atLeast"/>
        <w:ind w:left="3300"/>
        <w:jc w:val="both"/>
        <w:rPr>
          <w:rFonts w:ascii="Times New Roman" w:eastAsia="Times New Roman" w:hAnsi="Times New Roman"/>
          <w:b/>
          <w:color w:val="00000A"/>
          <w:sz w:val="28"/>
        </w:rPr>
      </w:pPr>
    </w:p>
    <w:p w14:paraId="6636482D" w14:textId="77777777" w:rsidR="00170AE1" w:rsidRDefault="00170AE1" w:rsidP="00170AE1">
      <w:pPr>
        <w:spacing w:line="0" w:lineRule="atLeast"/>
        <w:ind w:left="3300"/>
        <w:jc w:val="both"/>
        <w:rPr>
          <w:rFonts w:ascii="Times New Roman" w:eastAsia="Times New Roman" w:hAnsi="Times New Roman"/>
          <w:b/>
          <w:color w:val="00000A"/>
          <w:sz w:val="28"/>
        </w:rPr>
      </w:pPr>
    </w:p>
    <w:p w14:paraId="4B7BC176" w14:textId="77777777" w:rsidR="00170AE1" w:rsidRDefault="00170AE1" w:rsidP="00170AE1">
      <w:pPr>
        <w:pStyle w:val="Heading8"/>
        <w:jc w:val="left"/>
        <w:rPr>
          <w:szCs w:val="20"/>
        </w:rPr>
      </w:pPr>
    </w:p>
    <w:p w14:paraId="13077921" w14:textId="382CECC3" w:rsidR="008A0773" w:rsidRDefault="00170AE1" w:rsidP="008A0773">
      <w:pPr>
        <w:pStyle w:val="Heading8"/>
        <w:rPr>
          <w:szCs w:val="20"/>
        </w:rPr>
      </w:pPr>
      <w:r>
        <w:rPr>
          <w:szCs w:val="20"/>
        </w:rPr>
        <w:t>CERTIFICATE</w:t>
      </w:r>
    </w:p>
    <w:p w14:paraId="2E83BB20" w14:textId="77777777" w:rsidR="008A0773" w:rsidRPr="008A0773" w:rsidRDefault="008A0773" w:rsidP="008A0773"/>
    <w:p w14:paraId="409CC821" w14:textId="1977B996" w:rsidR="00170AE1" w:rsidRDefault="00170AE1" w:rsidP="00170AE1">
      <w:pPr>
        <w:spacing w:line="360" w:lineRule="auto"/>
        <w:jc w:val="both"/>
        <w:rPr>
          <w:rFonts w:ascii="Times New Roman" w:hAnsi="Times New Roman" w:cs="Times New Roman"/>
          <w:sz w:val="24"/>
          <w:szCs w:val="24"/>
        </w:rPr>
      </w:pPr>
      <w:r w:rsidRPr="008A0773">
        <w:rPr>
          <w:rFonts w:ascii="Times New Roman" w:hAnsi="Times New Roman" w:cs="Times New Roman"/>
          <w:sz w:val="24"/>
          <w:szCs w:val="24"/>
        </w:rPr>
        <w:t>This is to certify that the project report entitled “</w:t>
      </w:r>
      <w:r w:rsidR="00D917B0" w:rsidRPr="002C4F9A">
        <w:rPr>
          <w:rFonts w:ascii="Times New Roman" w:eastAsia="Times New Roman" w:hAnsi="Times New Roman"/>
          <w:b/>
          <w:caps/>
          <w:sz w:val="24"/>
        </w:rPr>
        <w:t>A Decentralized Application For Secure Messaging</w:t>
      </w:r>
      <w:r w:rsidRPr="008A0773">
        <w:rPr>
          <w:rFonts w:ascii="Times New Roman" w:hAnsi="Times New Roman" w:cs="Times New Roman"/>
          <w:sz w:val="24"/>
          <w:szCs w:val="24"/>
        </w:rPr>
        <w:t xml:space="preserve">” is a bonafide record of work carried out by </w:t>
      </w:r>
      <w:r w:rsidR="00FE42D7" w:rsidRPr="009B200D">
        <w:rPr>
          <w:rFonts w:ascii="Times New Roman" w:hAnsi="Times New Roman" w:cs="Times New Roman"/>
          <w:b/>
          <w:sz w:val="24"/>
          <w:szCs w:val="22"/>
        </w:rPr>
        <w:t>K SHASHANK SINGH</w:t>
      </w:r>
      <w:r w:rsidR="00FE42D7" w:rsidRPr="009B200D">
        <w:rPr>
          <w:rFonts w:ascii="Times New Roman" w:hAnsi="Times New Roman" w:cs="Times New Roman"/>
          <w:sz w:val="28"/>
          <w:szCs w:val="28"/>
        </w:rPr>
        <w:t xml:space="preserve"> </w:t>
      </w:r>
      <w:r w:rsidR="00FE42D7" w:rsidRPr="009B200D">
        <w:rPr>
          <w:rFonts w:ascii="Times New Roman" w:hAnsi="Times New Roman" w:cs="Times New Roman"/>
          <w:b/>
          <w:bCs/>
          <w:sz w:val="24"/>
          <w:szCs w:val="24"/>
        </w:rPr>
        <w:t>(2215316131)</w:t>
      </w:r>
      <w:r w:rsidR="00FE42D7">
        <w:rPr>
          <w:rFonts w:ascii="Times New Roman" w:hAnsi="Times New Roman" w:cs="Times New Roman"/>
          <w:sz w:val="24"/>
          <w:szCs w:val="24"/>
        </w:rPr>
        <w:t xml:space="preserve">, </w:t>
      </w:r>
      <w:r w:rsidR="00FE42D7">
        <w:rPr>
          <w:rFonts w:ascii="Times New Roman" w:hAnsi="Times New Roman" w:cs="Times New Roman"/>
          <w:b/>
          <w:bCs/>
          <w:sz w:val="24"/>
          <w:szCs w:val="22"/>
        </w:rPr>
        <w:t>B</w:t>
      </w:r>
      <w:r w:rsidR="009B200D">
        <w:rPr>
          <w:rFonts w:ascii="Times New Roman" w:hAnsi="Times New Roman" w:cs="Times New Roman"/>
          <w:b/>
          <w:bCs/>
          <w:sz w:val="24"/>
          <w:szCs w:val="22"/>
        </w:rPr>
        <w:t xml:space="preserve"> </w:t>
      </w:r>
      <w:r w:rsidR="00FE42D7">
        <w:rPr>
          <w:rFonts w:ascii="Times New Roman" w:hAnsi="Times New Roman" w:cs="Times New Roman"/>
          <w:b/>
          <w:bCs/>
          <w:sz w:val="24"/>
          <w:szCs w:val="22"/>
        </w:rPr>
        <w:t>SUMANTH REDDY</w:t>
      </w:r>
      <w:r w:rsidR="009B200D">
        <w:rPr>
          <w:rFonts w:ascii="Times New Roman" w:hAnsi="Times New Roman" w:cs="Times New Roman"/>
          <w:b/>
          <w:bCs/>
          <w:sz w:val="24"/>
          <w:szCs w:val="22"/>
        </w:rPr>
        <w:t xml:space="preserve"> (2215316165)</w:t>
      </w:r>
      <w:r w:rsidR="009B200D">
        <w:rPr>
          <w:rFonts w:ascii="Times New Roman" w:hAnsi="Times New Roman" w:cs="Times New Roman"/>
          <w:sz w:val="24"/>
          <w:szCs w:val="24"/>
        </w:rPr>
        <w:t xml:space="preserve">, </w:t>
      </w:r>
      <w:r w:rsidR="009B200D">
        <w:rPr>
          <w:rFonts w:ascii="Times New Roman" w:hAnsi="Times New Roman" w:cs="Times New Roman"/>
          <w:b/>
          <w:bCs/>
          <w:sz w:val="24"/>
          <w:szCs w:val="24"/>
        </w:rPr>
        <w:t>CH</w:t>
      </w:r>
      <w:r w:rsidR="007223ED">
        <w:rPr>
          <w:rFonts w:ascii="Times New Roman" w:hAnsi="Times New Roman" w:cs="Times New Roman"/>
          <w:b/>
          <w:bCs/>
          <w:sz w:val="24"/>
          <w:szCs w:val="24"/>
        </w:rPr>
        <w:t xml:space="preserve"> </w:t>
      </w:r>
      <w:r w:rsidR="009B200D">
        <w:rPr>
          <w:rFonts w:ascii="Times New Roman" w:hAnsi="Times New Roman" w:cs="Times New Roman"/>
          <w:b/>
          <w:bCs/>
          <w:sz w:val="24"/>
          <w:szCs w:val="24"/>
        </w:rPr>
        <w:t xml:space="preserve">GIRI SHASHANK (2215316117), T CHAITANYA (2215316156) </w:t>
      </w:r>
      <w:r w:rsidRPr="008A0773">
        <w:rPr>
          <w:rFonts w:ascii="Times New Roman" w:hAnsi="Times New Roman" w:cs="Times New Roman"/>
          <w:sz w:val="24"/>
          <w:szCs w:val="24"/>
        </w:rPr>
        <w:t>students submitted in partial fulfillment of requirement for the award of degree of Bachelors of Technology in Computer Science and Engineering.</w:t>
      </w:r>
    </w:p>
    <w:p w14:paraId="6A32D877" w14:textId="3BA7406F" w:rsidR="008A0773" w:rsidRDefault="008A0773" w:rsidP="00170AE1">
      <w:pPr>
        <w:spacing w:line="360" w:lineRule="auto"/>
        <w:jc w:val="both"/>
        <w:rPr>
          <w:rFonts w:ascii="Times New Roman" w:hAnsi="Times New Roman" w:cs="Times New Roman"/>
          <w:sz w:val="24"/>
          <w:szCs w:val="24"/>
        </w:rPr>
      </w:pPr>
    </w:p>
    <w:p w14:paraId="1A5FB366" w14:textId="6472180F" w:rsidR="008A0773" w:rsidRDefault="008A0773" w:rsidP="00170AE1">
      <w:pPr>
        <w:spacing w:line="360" w:lineRule="auto"/>
        <w:jc w:val="both"/>
        <w:rPr>
          <w:rFonts w:ascii="Times New Roman" w:hAnsi="Times New Roman" w:cs="Times New Roman"/>
          <w:sz w:val="24"/>
          <w:szCs w:val="24"/>
        </w:rPr>
      </w:pPr>
    </w:p>
    <w:p w14:paraId="2FEF64D1" w14:textId="7EAA74BF" w:rsidR="008A0773" w:rsidRDefault="008A0773" w:rsidP="00170AE1">
      <w:pPr>
        <w:spacing w:line="360" w:lineRule="auto"/>
        <w:jc w:val="both"/>
        <w:rPr>
          <w:rFonts w:ascii="Times New Roman" w:hAnsi="Times New Roman" w:cs="Times New Roman"/>
          <w:sz w:val="24"/>
          <w:szCs w:val="24"/>
        </w:rPr>
      </w:pPr>
    </w:p>
    <w:p w14:paraId="6C4DBAEF" w14:textId="77777777" w:rsidR="00F400EC" w:rsidRDefault="00F400EC" w:rsidP="00170AE1">
      <w:pPr>
        <w:spacing w:line="360" w:lineRule="auto"/>
        <w:jc w:val="both"/>
        <w:rPr>
          <w:rFonts w:ascii="Times New Roman" w:hAnsi="Times New Roman" w:cs="Times New Roman"/>
          <w:sz w:val="24"/>
          <w:szCs w:val="24"/>
        </w:rPr>
      </w:pPr>
    </w:p>
    <w:p w14:paraId="1E201BDA" w14:textId="2B3431EA" w:rsidR="008A0773" w:rsidRDefault="00972A41" w:rsidP="008A077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8A0773" w:rsidRPr="008A0773">
        <w:rPr>
          <w:rFonts w:ascii="Times New Roman" w:hAnsi="Times New Roman" w:cs="Times New Roman"/>
          <w:b/>
          <w:bCs/>
          <w:sz w:val="24"/>
          <w:szCs w:val="24"/>
        </w:rPr>
        <w:t>Project Guide</w:t>
      </w:r>
      <w:r w:rsidR="008A0773">
        <w:rPr>
          <w:rFonts w:ascii="Times New Roman" w:hAnsi="Times New Roman" w:cs="Times New Roman"/>
          <w:b/>
          <w:bCs/>
          <w:sz w:val="24"/>
          <w:szCs w:val="24"/>
        </w:rPr>
        <w:tab/>
      </w:r>
      <w:r w:rsidR="008A0773">
        <w:rPr>
          <w:rFonts w:ascii="Times New Roman" w:hAnsi="Times New Roman" w:cs="Times New Roman"/>
          <w:b/>
          <w:bCs/>
          <w:sz w:val="24"/>
          <w:szCs w:val="24"/>
        </w:rPr>
        <w:tab/>
      </w:r>
      <w:r w:rsidR="002A77FD">
        <w:rPr>
          <w:rFonts w:ascii="Times New Roman" w:hAnsi="Times New Roman" w:cs="Times New Roman"/>
          <w:b/>
          <w:bCs/>
          <w:sz w:val="24"/>
          <w:szCs w:val="24"/>
        </w:rPr>
        <w:t xml:space="preserve">    </w:t>
      </w:r>
      <w:r w:rsidR="001D5493">
        <w:rPr>
          <w:rFonts w:ascii="Times New Roman" w:hAnsi="Times New Roman" w:cs="Times New Roman"/>
          <w:b/>
          <w:bCs/>
          <w:sz w:val="24"/>
          <w:szCs w:val="24"/>
        </w:rPr>
        <w:t xml:space="preserve">  </w:t>
      </w:r>
      <w:r w:rsidR="007568FE">
        <w:rPr>
          <w:rFonts w:ascii="Times New Roman" w:hAnsi="Times New Roman" w:cs="Times New Roman"/>
          <w:b/>
          <w:bCs/>
          <w:sz w:val="24"/>
          <w:szCs w:val="24"/>
        </w:rPr>
        <w:tab/>
      </w:r>
      <w:r w:rsidR="001D5493">
        <w:rPr>
          <w:rFonts w:ascii="Times New Roman" w:hAnsi="Times New Roman" w:cs="Times New Roman"/>
          <w:b/>
          <w:bCs/>
          <w:sz w:val="24"/>
          <w:szCs w:val="24"/>
        </w:rPr>
        <w:t>Project Reviewer</w:t>
      </w:r>
      <w:r w:rsidR="008A0773">
        <w:rPr>
          <w:rFonts w:ascii="Times New Roman" w:hAnsi="Times New Roman" w:cs="Times New Roman"/>
          <w:b/>
          <w:bCs/>
          <w:sz w:val="24"/>
          <w:szCs w:val="24"/>
        </w:rPr>
        <w:tab/>
      </w:r>
      <w:r w:rsidR="001D5493">
        <w:rPr>
          <w:rFonts w:ascii="Times New Roman" w:hAnsi="Times New Roman" w:cs="Times New Roman"/>
          <w:b/>
          <w:bCs/>
          <w:sz w:val="24"/>
          <w:szCs w:val="24"/>
        </w:rPr>
        <w:t xml:space="preserve"> </w:t>
      </w:r>
      <w:r w:rsidR="007568FE">
        <w:rPr>
          <w:rFonts w:ascii="Times New Roman" w:hAnsi="Times New Roman" w:cs="Times New Roman"/>
          <w:b/>
          <w:bCs/>
          <w:sz w:val="24"/>
          <w:szCs w:val="24"/>
        </w:rPr>
        <w:tab/>
      </w:r>
      <w:r w:rsidR="007568FE">
        <w:rPr>
          <w:rFonts w:ascii="Times New Roman" w:hAnsi="Times New Roman" w:cs="Times New Roman"/>
          <w:b/>
          <w:bCs/>
          <w:sz w:val="24"/>
          <w:szCs w:val="24"/>
        </w:rPr>
        <w:tab/>
      </w:r>
      <w:r w:rsidR="001D5493">
        <w:rPr>
          <w:rFonts w:ascii="Times New Roman" w:hAnsi="Times New Roman" w:cs="Times New Roman"/>
          <w:b/>
          <w:bCs/>
          <w:sz w:val="24"/>
          <w:szCs w:val="24"/>
        </w:rPr>
        <w:t xml:space="preserve"> </w:t>
      </w:r>
      <w:r w:rsidR="008A0773">
        <w:rPr>
          <w:rFonts w:ascii="Times New Roman" w:hAnsi="Times New Roman" w:cs="Times New Roman"/>
          <w:b/>
          <w:bCs/>
          <w:sz w:val="24"/>
          <w:szCs w:val="24"/>
        </w:rPr>
        <w:t>Head of the Department</w:t>
      </w:r>
    </w:p>
    <w:p w14:paraId="782CC8DA" w14:textId="2F9FE52F" w:rsidR="008A0773" w:rsidRDefault="008A0773" w:rsidP="008A0773">
      <w:pPr>
        <w:spacing w:line="360" w:lineRule="auto"/>
        <w:jc w:val="both"/>
        <w:rPr>
          <w:rFonts w:ascii="Times New Roman" w:hAnsi="Times New Roman" w:cs="Times New Roman"/>
          <w:b/>
          <w:bCs/>
          <w:sz w:val="24"/>
          <w:szCs w:val="24"/>
        </w:rPr>
      </w:pPr>
    </w:p>
    <w:p w14:paraId="24280F19" w14:textId="77777777" w:rsidR="00972A41" w:rsidRPr="008A0773" w:rsidRDefault="00972A41" w:rsidP="008A0773">
      <w:pPr>
        <w:spacing w:line="360" w:lineRule="auto"/>
        <w:jc w:val="both"/>
        <w:rPr>
          <w:rFonts w:ascii="Times New Roman" w:hAnsi="Times New Roman" w:cs="Times New Roman"/>
          <w:b/>
          <w:bCs/>
          <w:sz w:val="24"/>
          <w:szCs w:val="24"/>
        </w:rPr>
      </w:pPr>
    </w:p>
    <w:p w14:paraId="5B725A54" w14:textId="07370E01" w:rsidR="008A0773" w:rsidRDefault="00972A41" w:rsidP="008A0773">
      <w:pPr>
        <w:spacing w:line="360" w:lineRule="auto"/>
        <w:rPr>
          <w:rFonts w:ascii="Times New Roman" w:hAnsi="Times New Roman" w:cs="Times New Roman"/>
          <w:b/>
          <w:bCs/>
          <w:sz w:val="24"/>
          <w:szCs w:val="22"/>
        </w:rPr>
      </w:pPr>
      <w:r>
        <w:rPr>
          <w:rFonts w:ascii="Times New Roman" w:hAnsi="Times New Roman" w:cs="Times New Roman"/>
          <w:b/>
          <w:bCs/>
          <w:sz w:val="24"/>
          <w:szCs w:val="22"/>
        </w:rPr>
        <w:t xml:space="preserve"> </w:t>
      </w:r>
      <w:r w:rsidR="008A0773">
        <w:rPr>
          <w:rFonts w:ascii="Times New Roman" w:hAnsi="Times New Roman" w:cs="Times New Roman"/>
          <w:b/>
          <w:bCs/>
          <w:sz w:val="24"/>
          <w:szCs w:val="22"/>
        </w:rPr>
        <w:t>B. KUMAR BABU</w:t>
      </w:r>
      <w:r w:rsidR="008A0773">
        <w:rPr>
          <w:rFonts w:ascii="Times New Roman" w:hAnsi="Times New Roman" w:cs="Times New Roman"/>
          <w:b/>
          <w:bCs/>
          <w:sz w:val="24"/>
          <w:szCs w:val="22"/>
        </w:rPr>
        <w:tab/>
      </w:r>
      <w:r w:rsidR="008A0773">
        <w:rPr>
          <w:rFonts w:ascii="Times New Roman" w:hAnsi="Times New Roman" w:cs="Times New Roman"/>
          <w:b/>
          <w:bCs/>
          <w:sz w:val="24"/>
          <w:szCs w:val="22"/>
        </w:rPr>
        <w:tab/>
      </w:r>
      <w:r>
        <w:rPr>
          <w:rFonts w:ascii="Times New Roman" w:hAnsi="Times New Roman" w:cs="Times New Roman"/>
          <w:b/>
          <w:bCs/>
          <w:sz w:val="24"/>
          <w:szCs w:val="22"/>
        </w:rPr>
        <w:t xml:space="preserve">  </w:t>
      </w:r>
      <w:r w:rsidR="007568FE">
        <w:rPr>
          <w:rFonts w:ascii="Times New Roman" w:hAnsi="Times New Roman" w:cs="Times New Roman"/>
          <w:b/>
          <w:bCs/>
          <w:sz w:val="24"/>
          <w:szCs w:val="22"/>
        </w:rPr>
        <w:t xml:space="preserve">       </w:t>
      </w:r>
      <w:r w:rsidRPr="00972A41">
        <w:rPr>
          <w:rFonts w:ascii="Times New Roman" w:hAnsi="Times New Roman" w:cs="Times New Roman"/>
          <w:b/>
          <w:bCs/>
          <w:caps/>
          <w:sz w:val="24"/>
          <w:szCs w:val="22"/>
        </w:rPr>
        <w:t>Dr G. Yugandhar</w:t>
      </w:r>
      <w:r w:rsidR="008A0773">
        <w:rPr>
          <w:rFonts w:ascii="Times New Roman" w:hAnsi="Times New Roman" w:cs="Times New Roman"/>
          <w:b/>
          <w:bCs/>
          <w:sz w:val="24"/>
          <w:szCs w:val="22"/>
        </w:rPr>
        <w:tab/>
      </w:r>
      <w:r w:rsidR="007568FE">
        <w:rPr>
          <w:rFonts w:ascii="Times New Roman" w:hAnsi="Times New Roman" w:cs="Times New Roman"/>
          <w:b/>
          <w:bCs/>
          <w:sz w:val="24"/>
          <w:szCs w:val="22"/>
        </w:rPr>
        <w:tab/>
      </w:r>
      <w:r w:rsidR="008A0773">
        <w:rPr>
          <w:rFonts w:ascii="Times New Roman" w:hAnsi="Times New Roman" w:cs="Times New Roman"/>
          <w:b/>
          <w:bCs/>
          <w:sz w:val="24"/>
          <w:szCs w:val="22"/>
        </w:rPr>
        <w:tab/>
      </w:r>
      <w:r w:rsidR="008A0773" w:rsidRPr="008A0773">
        <w:rPr>
          <w:rFonts w:ascii="Times New Roman" w:eastAsia="Times New Roman" w:hAnsi="Times New Roman"/>
          <w:b/>
          <w:bCs/>
          <w:caps/>
          <w:sz w:val="24"/>
        </w:rPr>
        <w:t>Dr. S. Phani Kumar</w:t>
      </w:r>
    </w:p>
    <w:p w14:paraId="30E04A84" w14:textId="1C04769C" w:rsidR="004E01B5" w:rsidRPr="00992E8D" w:rsidRDefault="008A0773" w:rsidP="00992E8D">
      <w:pPr>
        <w:spacing w:line="360" w:lineRule="auto"/>
        <w:rPr>
          <w:rFonts w:ascii="Times New Roman" w:hAnsi="Times New Roman" w:cs="Times New Roman"/>
          <w:b/>
          <w:bCs/>
          <w:sz w:val="24"/>
          <w:szCs w:val="22"/>
        </w:rPr>
      </w:pPr>
      <w:r>
        <w:rPr>
          <w:rFonts w:ascii="Times New Roman" w:hAnsi="Times New Roman" w:cs="Times New Roman"/>
          <w:b/>
          <w:bCs/>
          <w:sz w:val="24"/>
          <w:szCs w:val="22"/>
        </w:rPr>
        <w:t>ASST</w:t>
      </w:r>
      <w:r w:rsidR="00972A41">
        <w:rPr>
          <w:rFonts w:ascii="Times New Roman" w:hAnsi="Times New Roman" w:cs="Times New Roman"/>
          <w:b/>
          <w:bCs/>
          <w:sz w:val="24"/>
          <w:szCs w:val="22"/>
        </w:rPr>
        <w:t>.</w:t>
      </w:r>
      <w:r>
        <w:rPr>
          <w:rFonts w:ascii="Times New Roman" w:hAnsi="Times New Roman" w:cs="Times New Roman"/>
          <w:b/>
          <w:bCs/>
          <w:sz w:val="24"/>
          <w:szCs w:val="22"/>
        </w:rPr>
        <w:t xml:space="preserve"> </w:t>
      </w:r>
      <w:r w:rsidR="00873268" w:rsidRPr="00873268">
        <w:rPr>
          <w:rFonts w:ascii="Times New Roman" w:hAnsi="Times New Roman" w:cs="Times New Roman"/>
          <w:b/>
          <w:bCs/>
          <w:caps/>
          <w:sz w:val="24"/>
          <w:szCs w:val="22"/>
        </w:rPr>
        <w:t>professor</w:t>
      </w:r>
      <w:r>
        <w:rPr>
          <w:rFonts w:ascii="Times New Roman" w:hAnsi="Times New Roman" w:cs="Times New Roman"/>
          <w:b/>
          <w:bCs/>
          <w:sz w:val="24"/>
          <w:szCs w:val="22"/>
        </w:rPr>
        <w:tab/>
      </w:r>
      <w:r w:rsidR="00972A41">
        <w:rPr>
          <w:rFonts w:ascii="Times New Roman" w:hAnsi="Times New Roman" w:cs="Times New Roman"/>
          <w:b/>
          <w:bCs/>
          <w:sz w:val="24"/>
          <w:szCs w:val="22"/>
        </w:rPr>
        <w:t xml:space="preserve">   </w:t>
      </w:r>
      <w:r w:rsidR="007568FE">
        <w:rPr>
          <w:rFonts w:ascii="Times New Roman" w:hAnsi="Times New Roman" w:cs="Times New Roman"/>
          <w:b/>
          <w:bCs/>
          <w:sz w:val="24"/>
          <w:szCs w:val="22"/>
        </w:rPr>
        <w:t xml:space="preserve">       </w:t>
      </w:r>
      <w:r w:rsidR="00972A41">
        <w:rPr>
          <w:rFonts w:ascii="Times New Roman" w:hAnsi="Times New Roman" w:cs="Times New Roman"/>
          <w:b/>
          <w:bCs/>
          <w:sz w:val="24"/>
          <w:szCs w:val="22"/>
        </w:rPr>
        <w:t xml:space="preserve">ASST. </w:t>
      </w:r>
      <w:r w:rsidR="00972A41" w:rsidRPr="00873268">
        <w:rPr>
          <w:rFonts w:ascii="Times New Roman" w:hAnsi="Times New Roman" w:cs="Times New Roman"/>
          <w:b/>
          <w:bCs/>
          <w:caps/>
          <w:sz w:val="24"/>
          <w:szCs w:val="22"/>
        </w:rPr>
        <w:t>professor</w:t>
      </w:r>
      <w:r>
        <w:rPr>
          <w:rFonts w:ascii="Times New Roman" w:hAnsi="Times New Roman" w:cs="Times New Roman"/>
          <w:b/>
          <w:bCs/>
          <w:sz w:val="24"/>
          <w:szCs w:val="22"/>
        </w:rPr>
        <w:tab/>
      </w:r>
      <w:r>
        <w:rPr>
          <w:rFonts w:ascii="Times New Roman" w:hAnsi="Times New Roman" w:cs="Times New Roman"/>
          <w:b/>
          <w:bCs/>
          <w:sz w:val="24"/>
          <w:szCs w:val="22"/>
        </w:rPr>
        <w:tab/>
      </w:r>
      <w:r w:rsidR="007568FE">
        <w:rPr>
          <w:rFonts w:ascii="Times New Roman" w:hAnsi="Times New Roman" w:cs="Times New Roman"/>
          <w:b/>
          <w:bCs/>
          <w:sz w:val="24"/>
          <w:szCs w:val="22"/>
        </w:rPr>
        <w:tab/>
        <w:t xml:space="preserve">       </w:t>
      </w:r>
      <w:proofErr w:type="gramStart"/>
      <w:r w:rsidR="007568FE">
        <w:rPr>
          <w:rFonts w:ascii="Times New Roman" w:hAnsi="Times New Roman" w:cs="Times New Roman"/>
          <w:b/>
          <w:bCs/>
          <w:sz w:val="24"/>
          <w:szCs w:val="22"/>
        </w:rPr>
        <w:t xml:space="preserve">   </w:t>
      </w:r>
      <w:r>
        <w:rPr>
          <w:rFonts w:ascii="Times New Roman" w:hAnsi="Times New Roman" w:cs="Times New Roman"/>
          <w:b/>
          <w:bCs/>
          <w:sz w:val="24"/>
          <w:szCs w:val="22"/>
        </w:rPr>
        <w:t>(</w:t>
      </w:r>
      <w:proofErr w:type="gramEnd"/>
      <w:r>
        <w:rPr>
          <w:rFonts w:ascii="Times New Roman" w:hAnsi="Times New Roman" w:cs="Times New Roman"/>
          <w:b/>
          <w:bCs/>
          <w:sz w:val="24"/>
          <w:szCs w:val="22"/>
        </w:rPr>
        <w:t>HOD-CSE)</w:t>
      </w:r>
    </w:p>
    <w:p w14:paraId="682F4312" w14:textId="206C48A0" w:rsidR="00F400EC" w:rsidRDefault="00F400EC" w:rsidP="00F400EC">
      <w:pPr>
        <w:spacing w:line="0" w:lineRule="atLeast"/>
        <w:jc w:val="both"/>
        <w:rPr>
          <w:rFonts w:ascii="Times New Roman" w:eastAsia="Times New Roman" w:hAnsi="Times New Roman"/>
          <w:b/>
          <w:color w:val="00000A"/>
          <w:sz w:val="28"/>
        </w:rPr>
      </w:pPr>
    </w:p>
    <w:p w14:paraId="752AEF73" w14:textId="51864FC5" w:rsidR="001B5947" w:rsidRDefault="001B5947" w:rsidP="00F400EC">
      <w:pPr>
        <w:spacing w:line="0" w:lineRule="atLeast"/>
        <w:jc w:val="both"/>
        <w:rPr>
          <w:rFonts w:ascii="Times New Roman" w:eastAsia="Times New Roman" w:hAnsi="Times New Roman"/>
          <w:b/>
          <w:color w:val="00000A"/>
          <w:sz w:val="28"/>
        </w:rPr>
      </w:pPr>
    </w:p>
    <w:p w14:paraId="28AF073E" w14:textId="5DB5A4B9" w:rsidR="001B5947" w:rsidRDefault="001B5947" w:rsidP="00F400EC">
      <w:pPr>
        <w:spacing w:line="0" w:lineRule="atLeast"/>
        <w:jc w:val="both"/>
        <w:rPr>
          <w:rFonts w:ascii="Times New Roman" w:eastAsia="Times New Roman" w:hAnsi="Times New Roman"/>
          <w:b/>
          <w:color w:val="00000A"/>
          <w:sz w:val="28"/>
        </w:rPr>
      </w:pPr>
    </w:p>
    <w:p w14:paraId="5EF66156" w14:textId="767342A3" w:rsidR="007F6591" w:rsidRDefault="007F6591" w:rsidP="007F6591">
      <w:pPr>
        <w:pStyle w:val="Heading5"/>
        <w:autoSpaceDE w:val="0"/>
        <w:autoSpaceDN w:val="0"/>
        <w:adjustRightInd w:val="0"/>
        <w:spacing w:after="0" w:line="240" w:lineRule="auto"/>
        <w:rPr>
          <w:rFonts w:ascii="TimesNewRomanPS-BoldMT" w:eastAsiaTheme="minorHAnsi" w:hAnsi="TimesNewRomanPS-BoldMT" w:cs="TimesNewRomanPS-BoldMT"/>
          <w:bCs/>
          <w:szCs w:val="28"/>
        </w:rPr>
      </w:pPr>
      <w:r w:rsidRPr="007F6591">
        <w:rPr>
          <w:rFonts w:ascii="TimesNewRomanPS-BoldMT" w:eastAsiaTheme="minorHAnsi" w:hAnsi="TimesNewRomanPS-BoldMT" w:cs="TimesNewRomanPS-BoldMT"/>
          <w:bCs/>
          <w:szCs w:val="28"/>
        </w:rPr>
        <w:lastRenderedPageBreak/>
        <w:t>ACKNOWLEDGEMENT</w:t>
      </w:r>
    </w:p>
    <w:p w14:paraId="3ED04D1E" w14:textId="77777777" w:rsidR="00433702" w:rsidRPr="00433702" w:rsidRDefault="00433702" w:rsidP="00433702"/>
    <w:p w14:paraId="76339057" w14:textId="77777777" w:rsidR="007F6591" w:rsidRPr="007F6591" w:rsidRDefault="007F6591" w:rsidP="007F6591"/>
    <w:p w14:paraId="53A7DAAE" w14:textId="0F8934DE" w:rsidR="007F6591" w:rsidRDefault="007D0530" w:rsidP="007D0530">
      <w:pPr>
        <w:pStyle w:val="BodyText3"/>
      </w:pPr>
      <w:r>
        <w:t xml:space="preserve">Our project would not have been successful without the help of several people. We would like to thank the personalities who were part of our project in numerous ways, those who gave us outstanding support from the birth of the </w:t>
      </w:r>
      <w:proofErr w:type="gramStart"/>
      <w:r>
        <w:t>project .</w:t>
      </w:r>
      <w:proofErr w:type="gramEnd"/>
    </w:p>
    <w:p w14:paraId="1DBDE2A5" w14:textId="4C2AC9DE" w:rsidR="007D0530" w:rsidRDefault="007D0530" w:rsidP="007D0530">
      <w:pPr>
        <w:autoSpaceDE w:val="0"/>
        <w:autoSpaceDN w:val="0"/>
        <w:adjustRightInd w:val="0"/>
        <w:spacing w:after="0" w:line="360" w:lineRule="auto"/>
        <w:jc w:val="both"/>
        <w:rPr>
          <w:rFonts w:ascii="Times New Roman" w:eastAsia="TimesNewRomanPSMT" w:hAnsi="Times New Roman" w:cs="Times New Roman"/>
          <w:sz w:val="24"/>
          <w:szCs w:val="24"/>
        </w:rPr>
      </w:pPr>
    </w:p>
    <w:p w14:paraId="208F15ED" w14:textId="64A36112" w:rsidR="007D0530" w:rsidRDefault="007D0530" w:rsidP="007D0530">
      <w:pPr>
        <w:autoSpaceDE w:val="0"/>
        <w:autoSpaceDN w:val="0"/>
        <w:adjustRightInd w:val="0"/>
        <w:spacing w:after="0" w:line="360" w:lineRule="auto"/>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ab/>
        <w:t xml:space="preserve">We are extremely thankful to our honorable to Pro-Vice Chancellor, </w:t>
      </w:r>
      <w:r>
        <w:rPr>
          <w:rFonts w:ascii="Times New Roman" w:eastAsia="TimesNewRomanPSMT" w:hAnsi="Times New Roman" w:cs="Times New Roman"/>
          <w:b/>
          <w:bCs/>
          <w:sz w:val="24"/>
          <w:szCs w:val="24"/>
        </w:rPr>
        <w:t>Prof. N. Siva Prasad</w:t>
      </w:r>
      <w:r>
        <w:rPr>
          <w:rFonts w:ascii="Times New Roman" w:eastAsia="TimesNewRomanPSMT" w:hAnsi="Times New Roman" w:cs="Times New Roman"/>
          <w:sz w:val="24"/>
          <w:szCs w:val="24"/>
        </w:rPr>
        <w:t xml:space="preserve"> for providing necessary infrastructure and resources for the accomplishment of our project.</w:t>
      </w:r>
    </w:p>
    <w:p w14:paraId="6ACFCEFF" w14:textId="4144F636" w:rsidR="007D0530" w:rsidRDefault="007D0530" w:rsidP="007D0530">
      <w:pPr>
        <w:autoSpaceDE w:val="0"/>
        <w:autoSpaceDN w:val="0"/>
        <w:adjustRightInd w:val="0"/>
        <w:spacing w:after="0" w:line="360" w:lineRule="auto"/>
        <w:jc w:val="both"/>
        <w:rPr>
          <w:rFonts w:ascii="Times New Roman" w:eastAsia="TimesNewRomanPSMT" w:hAnsi="Times New Roman" w:cs="Times New Roman"/>
          <w:sz w:val="24"/>
          <w:szCs w:val="24"/>
        </w:rPr>
      </w:pPr>
    </w:p>
    <w:p w14:paraId="00E7ED1C" w14:textId="77777777" w:rsidR="007D0530" w:rsidRDefault="007D0530" w:rsidP="007D0530">
      <w:pPr>
        <w:autoSpaceDE w:val="0"/>
        <w:autoSpaceDN w:val="0"/>
        <w:adjustRightInd w:val="0"/>
        <w:spacing w:after="0" w:line="360" w:lineRule="auto"/>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ab/>
        <w:t xml:space="preserve">We are highly indebted to </w:t>
      </w:r>
      <w:r>
        <w:rPr>
          <w:rFonts w:ascii="Times New Roman" w:eastAsia="TimesNewRomanPSMT" w:hAnsi="Times New Roman" w:cs="Times New Roman"/>
          <w:b/>
          <w:bCs/>
          <w:sz w:val="24"/>
          <w:szCs w:val="24"/>
        </w:rPr>
        <w:t xml:space="preserve">Prof. N. </w:t>
      </w:r>
      <w:proofErr w:type="spellStart"/>
      <w:r>
        <w:rPr>
          <w:rFonts w:ascii="Times New Roman" w:eastAsia="TimesNewRomanPSMT" w:hAnsi="Times New Roman" w:cs="Times New Roman"/>
          <w:b/>
          <w:bCs/>
          <w:sz w:val="24"/>
          <w:szCs w:val="24"/>
        </w:rPr>
        <w:t>Seetharamaiah</w:t>
      </w:r>
      <w:proofErr w:type="spellEnd"/>
      <w:r>
        <w:rPr>
          <w:rFonts w:ascii="Times New Roman" w:eastAsia="TimesNewRomanPSMT" w:hAnsi="Times New Roman" w:cs="Times New Roman"/>
          <w:b/>
          <w:bCs/>
          <w:sz w:val="24"/>
          <w:szCs w:val="24"/>
        </w:rPr>
        <w:t xml:space="preserve">, </w:t>
      </w:r>
      <w:r>
        <w:rPr>
          <w:rFonts w:ascii="Times New Roman" w:eastAsia="TimesNewRomanPSMT" w:hAnsi="Times New Roman" w:cs="Times New Roman"/>
          <w:sz w:val="24"/>
          <w:szCs w:val="24"/>
        </w:rPr>
        <w:t>Principal, School of Technology, for his support during the tenure of the project.</w:t>
      </w:r>
    </w:p>
    <w:p w14:paraId="348CE129" w14:textId="77777777" w:rsidR="007D0530" w:rsidRDefault="007D0530" w:rsidP="007D0530">
      <w:pPr>
        <w:autoSpaceDE w:val="0"/>
        <w:autoSpaceDN w:val="0"/>
        <w:adjustRightInd w:val="0"/>
        <w:spacing w:after="0" w:line="360" w:lineRule="auto"/>
        <w:jc w:val="both"/>
        <w:rPr>
          <w:rFonts w:ascii="Times New Roman" w:eastAsia="TimesNewRomanPSMT" w:hAnsi="Times New Roman" w:cs="Times New Roman"/>
          <w:sz w:val="24"/>
          <w:szCs w:val="24"/>
        </w:rPr>
      </w:pPr>
    </w:p>
    <w:p w14:paraId="75819C0B" w14:textId="77777777" w:rsidR="007D0530" w:rsidRDefault="007D0530" w:rsidP="007D0530">
      <w:pPr>
        <w:autoSpaceDE w:val="0"/>
        <w:autoSpaceDN w:val="0"/>
        <w:adjustRightInd w:val="0"/>
        <w:spacing w:after="0" w:line="360" w:lineRule="auto"/>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ab/>
        <w:t xml:space="preserve">We are much obligated to our beloved </w:t>
      </w:r>
      <w:r>
        <w:rPr>
          <w:rFonts w:ascii="Times New Roman" w:eastAsia="TimesNewRomanPSMT" w:hAnsi="Times New Roman" w:cs="Times New Roman"/>
          <w:b/>
          <w:bCs/>
          <w:sz w:val="24"/>
          <w:szCs w:val="24"/>
        </w:rPr>
        <w:t xml:space="preserve">Prof. S. </w:t>
      </w:r>
      <w:proofErr w:type="spellStart"/>
      <w:r>
        <w:rPr>
          <w:rFonts w:ascii="Times New Roman" w:eastAsia="TimesNewRomanPSMT" w:hAnsi="Times New Roman" w:cs="Times New Roman"/>
          <w:b/>
          <w:bCs/>
          <w:sz w:val="24"/>
          <w:szCs w:val="24"/>
        </w:rPr>
        <w:t>Phani</w:t>
      </w:r>
      <w:proofErr w:type="spellEnd"/>
      <w:r>
        <w:rPr>
          <w:rFonts w:ascii="Times New Roman" w:eastAsia="TimesNewRomanPSMT" w:hAnsi="Times New Roman" w:cs="Times New Roman"/>
          <w:b/>
          <w:bCs/>
          <w:sz w:val="24"/>
          <w:szCs w:val="24"/>
        </w:rPr>
        <w:t xml:space="preserve"> Kumar, </w:t>
      </w:r>
      <w:r>
        <w:rPr>
          <w:rFonts w:ascii="Times New Roman" w:eastAsia="TimesNewRomanPSMT" w:hAnsi="Times New Roman" w:cs="Times New Roman"/>
          <w:sz w:val="24"/>
          <w:szCs w:val="24"/>
        </w:rPr>
        <w:t>Head of the Department of Computer Science and Engineering for providing the opportunity to undertake this project and encouragement in the completion of the project.</w:t>
      </w:r>
    </w:p>
    <w:p w14:paraId="73113F3D" w14:textId="77777777" w:rsidR="007D0530" w:rsidRDefault="007D0530" w:rsidP="007D0530">
      <w:pPr>
        <w:autoSpaceDE w:val="0"/>
        <w:autoSpaceDN w:val="0"/>
        <w:adjustRightInd w:val="0"/>
        <w:spacing w:after="0" w:line="360" w:lineRule="auto"/>
        <w:jc w:val="both"/>
        <w:rPr>
          <w:rFonts w:ascii="Times New Roman" w:eastAsia="TimesNewRomanPSMT" w:hAnsi="Times New Roman" w:cs="Times New Roman"/>
          <w:sz w:val="24"/>
          <w:szCs w:val="24"/>
        </w:rPr>
      </w:pPr>
    </w:p>
    <w:p w14:paraId="0DA64CE9" w14:textId="5395AB3E" w:rsidR="007D0530" w:rsidRPr="007D0530" w:rsidRDefault="007D0530" w:rsidP="007D0530">
      <w:pPr>
        <w:autoSpaceDE w:val="0"/>
        <w:autoSpaceDN w:val="0"/>
        <w:adjustRightInd w:val="0"/>
        <w:spacing w:after="0" w:line="360" w:lineRule="auto"/>
        <w:jc w:val="both"/>
        <w:rPr>
          <w:rFonts w:ascii="Times New Roman" w:eastAsia="TimesNewRomanPSMT" w:hAnsi="Times New Roman" w:cs="Times New Roman"/>
          <w:sz w:val="24"/>
          <w:szCs w:val="24"/>
        </w:rPr>
      </w:pPr>
      <w:r>
        <w:rPr>
          <w:rFonts w:ascii="Times New Roman" w:eastAsia="TimesNewRomanPSMT" w:hAnsi="Times New Roman" w:cs="Times New Roman"/>
          <w:sz w:val="24"/>
          <w:szCs w:val="24"/>
        </w:rPr>
        <w:tab/>
        <w:t xml:space="preserve">We are also thankful to all the staff members of Computer Science and Engineering department who have co-operated in making our project a success. We would like to thank all our parents and friends who extended their help, encouragement and moral support either directly or indirectly in our project work. </w:t>
      </w:r>
    </w:p>
    <w:p w14:paraId="72657632" w14:textId="39745F97" w:rsidR="007F6591" w:rsidRDefault="007F6591" w:rsidP="007F6591">
      <w:pPr>
        <w:autoSpaceDE w:val="0"/>
        <w:autoSpaceDN w:val="0"/>
        <w:adjustRightInd w:val="0"/>
        <w:spacing w:after="0" w:line="240" w:lineRule="auto"/>
        <w:rPr>
          <w:rFonts w:ascii="Times New Roman" w:eastAsia="TimesNewRomanPSMT" w:hAnsi="Times New Roman" w:cs="Times New Roman"/>
          <w:sz w:val="24"/>
          <w:szCs w:val="24"/>
        </w:rPr>
      </w:pPr>
    </w:p>
    <w:p w14:paraId="4083EE69" w14:textId="77777777" w:rsidR="007F6591" w:rsidRPr="007F6591" w:rsidRDefault="007F6591" w:rsidP="007F6591">
      <w:pPr>
        <w:autoSpaceDE w:val="0"/>
        <w:autoSpaceDN w:val="0"/>
        <w:adjustRightInd w:val="0"/>
        <w:spacing w:after="0" w:line="240" w:lineRule="auto"/>
        <w:rPr>
          <w:rFonts w:ascii="Times New Roman" w:eastAsia="TimesNewRomanPSMT" w:hAnsi="Times New Roman" w:cs="Times New Roman"/>
          <w:sz w:val="24"/>
          <w:szCs w:val="24"/>
        </w:rPr>
      </w:pPr>
    </w:p>
    <w:p w14:paraId="697D39F2" w14:textId="205E01B8" w:rsidR="007F6591" w:rsidRDefault="007F6591" w:rsidP="007F6591">
      <w:pPr>
        <w:autoSpaceDE w:val="0"/>
        <w:autoSpaceDN w:val="0"/>
        <w:adjustRightInd w:val="0"/>
        <w:spacing w:after="0" w:line="240" w:lineRule="auto"/>
        <w:jc w:val="right"/>
        <w:rPr>
          <w:rFonts w:ascii="Times New Roman" w:eastAsia="TimesNewRomanPSMT" w:hAnsi="Times New Roman" w:cs="Times New Roman"/>
          <w:sz w:val="24"/>
          <w:szCs w:val="24"/>
        </w:rPr>
      </w:pPr>
      <w:r w:rsidRPr="007F6591">
        <w:rPr>
          <w:rFonts w:ascii="Times New Roman" w:eastAsia="TimesNewRomanPSMT" w:hAnsi="Times New Roman" w:cs="Times New Roman"/>
          <w:sz w:val="24"/>
          <w:szCs w:val="24"/>
        </w:rPr>
        <w:t>Sincerely,</w:t>
      </w:r>
    </w:p>
    <w:p w14:paraId="5174C5F0" w14:textId="2FD75532" w:rsidR="007F6591" w:rsidRDefault="007F6591" w:rsidP="007F6591">
      <w:pPr>
        <w:autoSpaceDE w:val="0"/>
        <w:autoSpaceDN w:val="0"/>
        <w:adjustRightInd w:val="0"/>
        <w:spacing w:after="0" w:line="240" w:lineRule="auto"/>
        <w:jc w:val="right"/>
        <w:rPr>
          <w:rFonts w:ascii="Times New Roman" w:eastAsia="TimesNewRomanPSMT" w:hAnsi="Times New Roman" w:cs="Times New Roman"/>
          <w:sz w:val="24"/>
          <w:szCs w:val="24"/>
        </w:rPr>
      </w:pPr>
    </w:p>
    <w:p w14:paraId="72EC39AD" w14:textId="77777777" w:rsidR="007D0530" w:rsidRPr="007F6591" w:rsidRDefault="007D0530" w:rsidP="007F6591">
      <w:pPr>
        <w:autoSpaceDE w:val="0"/>
        <w:autoSpaceDN w:val="0"/>
        <w:adjustRightInd w:val="0"/>
        <w:spacing w:after="0" w:line="240" w:lineRule="auto"/>
        <w:jc w:val="right"/>
        <w:rPr>
          <w:rFonts w:ascii="Times New Roman" w:eastAsia="TimesNewRomanPSMT" w:hAnsi="Times New Roman" w:cs="Times New Roman"/>
          <w:sz w:val="24"/>
          <w:szCs w:val="24"/>
        </w:rPr>
      </w:pPr>
    </w:p>
    <w:p w14:paraId="0424F8F8" w14:textId="6D00D7B1" w:rsidR="007F6591" w:rsidRDefault="007F6591" w:rsidP="007F6591">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 K SHASHANK SINGH  2215316131</w:t>
      </w:r>
    </w:p>
    <w:p w14:paraId="5E3D6BBE" w14:textId="77777777" w:rsidR="007F6591" w:rsidRPr="007F6591" w:rsidRDefault="007F6591" w:rsidP="007F6591">
      <w:pPr>
        <w:autoSpaceDE w:val="0"/>
        <w:autoSpaceDN w:val="0"/>
        <w:adjustRightInd w:val="0"/>
        <w:spacing w:after="0" w:line="240" w:lineRule="auto"/>
        <w:jc w:val="right"/>
        <w:rPr>
          <w:rFonts w:ascii="Times New Roman" w:hAnsi="Times New Roman" w:cs="Times New Roman"/>
          <w:b/>
          <w:bCs/>
          <w:sz w:val="24"/>
          <w:szCs w:val="24"/>
        </w:rPr>
      </w:pPr>
    </w:p>
    <w:p w14:paraId="197005D5" w14:textId="545F94EA" w:rsidR="007F6591" w:rsidRDefault="007F6591" w:rsidP="007F6591">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B SUMANTH REDDY  2215316165</w:t>
      </w:r>
    </w:p>
    <w:p w14:paraId="47C84F1E" w14:textId="77777777" w:rsidR="007F6591" w:rsidRPr="007F6591" w:rsidRDefault="007F6591" w:rsidP="007F6591">
      <w:pPr>
        <w:autoSpaceDE w:val="0"/>
        <w:autoSpaceDN w:val="0"/>
        <w:adjustRightInd w:val="0"/>
        <w:spacing w:after="0" w:line="240" w:lineRule="auto"/>
        <w:jc w:val="right"/>
        <w:rPr>
          <w:rFonts w:ascii="Times New Roman" w:hAnsi="Times New Roman" w:cs="Times New Roman"/>
          <w:b/>
          <w:bCs/>
          <w:sz w:val="24"/>
          <w:szCs w:val="24"/>
        </w:rPr>
      </w:pPr>
    </w:p>
    <w:p w14:paraId="799C77A5" w14:textId="6A099408" w:rsidR="007F6591" w:rsidRDefault="007F6591" w:rsidP="007F6591">
      <w:pPr>
        <w:autoSpaceDE w:val="0"/>
        <w:autoSpaceDN w:val="0"/>
        <w:adjustRightInd w:val="0"/>
        <w:spacing w:after="0" w:line="240" w:lineRule="auto"/>
        <w:jc w:val="right"/>
        <w:rPr>
          <w:rFonts w:ascii="Times New Roman" w:hAnsi="Times New Roman" w:cs="Times New Roman"/>
          <w:b/>
          <w:bCs/>
          <w:sz w:val="24"/>
          <w:szCs w:val="24"/>
        </w:rPr>
      </w:pPr>
      <w:r>
        <w:rPr>
          <w:rFonts w:ascii="Times New Roman" w:hAnsi="Times New Roman" w:cs="Times New Roman"/>
          <w:b/>
          <w:bCs/>
          <w:sz w:val="24"/>
          <w:szCs w:val="24"/>
        </w:rPr>
        <w:t xml:space="preserve"> CHANDU GIRI SHASHANK  2215316117</w:t>
      </w:r>
    </w:p>
    <w:p w14:paraId="35F9427C" w14:textId="77777777" w:rsidR="007F6591" w:rsidRPr="007F6591" w:rsidRDefault="007F6591" w:rsidP="007F6591">
      <w:pPr>
        <w:autoSpaceDE w:val="0"/>
        <w:autoSpaceDN w:val="0"/>
        <w:adjustRightInd w:val="0"/>
        <w:spacing w:after="0" w:line="240" w:lineRule="auto"/>
        <w:jc w:val="right"/>
        <w:rPr>
          <w:rFonts w:ascii="Times New Roman" w:hAnsi="Times New Roman" w:cs="Times New Roman"/>
          <w:b/>
          <w:bCs/>
          <w:sz w:val="24"/>
          <w:szCs w:val="24"/>
        </w:rPr>
      </w:pPr>
    </w:p>
    <w:p w14:paraId="2E29A931" w14:textId="6C5CDB37" w:rsidR="0047009B" w:rsidRPr="007F6591" w:rsidRDefault="007F6591" w:rsidP="007F6591">
      <w:pPr>
        <w:jc w:val="right"/>
        <w:rPr>
          <w:rFonts w:ascii="Times New Roman" w:hAnsi="Times New Roman" w:cs="Times New Roman"/>
        </w:rPr>
      </w:pPr>
      <w:r>
        <w:rPr>
          <w:rFonts w:ascii="Times New Roman" w:hAnsi="Times New Roman" w:cs="Times New Roman"/>
          <w:b/>
          <w:bCs/>
          <w:sz w:val="24"/>
          <w:szCs w:val="24"/>
        </w:rPr>
        <w:t>T CHAITANYA  2215316156</w:t>
      </w:r>
    </w:p>
    <w:sectPr w:rsidR="0047009B" w:rsidRPr="007F6591" w:rsidSect="00E505F3">
      <w:type w:val="nextColumn"/>
      <w:pgSz w:w="12240" w:h="15840"/>
      <w:pgMar w:top="567" w:right="851" w:bottom="567" w:left="1418" w:header="0" w:footer="0" w:gutter="0"/>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nny singh">
    <w15:presenceInfo w15:providerId="Windows Live" w15:userId="265953820b453a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2NzUzNzQ3MDMxNjZV0lEKTi0uzszPAykwrwUA+MpBIywAAAA="/>
  </w:docVars>
  <w:rsids>
    <w:rsidRoot w:val="0047009B"/>
    <w:rsid w:val="00057DCA"/>
    <w:rsid w:val="00082ECA"/>
    <w:rsid w:val="000F1C8A"/>
    <w:rsid w:val="00104C02"/>
    <w:rsid w:val="00110D54"/>
    <w:rsid w:val="00114AED"/>
    <w:rsid w:val="0014789F"/>
    <w:rsid w:val="00170AE1"/>
    <w:rsid w:val="00191468"/>
    <w:rsid w:val="001B5947"/>
    <w:rsid w:val="001B7C3E"/>
    <w:rsid w:val="001D5493"/>
    <w:rsid w:val="00222F3C"/>
    <w:rsid w:val="002A77FD"/>
    <w:rsid w:val="002B26AD"/>
    <w:rsid w:val="002C4F9A"/>
    <w:rsid w:val="002E0A79"/>
    <w:rsid w:val="003239B8"/>
    <w:rsid w:val="00360F4C"/>
    <w:rsid w:val="003B382E"/>
    <w:rsid w:val="003F3B29"/>
    <w:rsid w:val="00433702"/>
    <w:rsid w:val="00447910"/>
    <w:rsid w:val="0047009B"/>
    <w:rsid w:val="004E01B5"/>
    <w:rsid w:val="005353EC"/>
    <w:rsid w:val="005C0F7A"/>
    <w:rsid w:val="005C2576"/>
    <w:rsid w:val="00627C4C"/>
    <w:rsid w:val="00686C64"/>
    <w:rsid w:val="007155EC"/>
    <w:rsid w:val="007223ED"/>
    <w:rsid w:val="007568FE"/>
    <w:rsid w:val="007D0530"/>
    <w:rsid w:val="007E527F"/>
    <w:rsid w:val="007F35DD"/>
    <w:rsid w:val="007F6591"/>
    <w:rsid w:val="008001B0"/>
    <w:rsid w:val="00831683"/>
    <w:rsid w:val="00873268"/>
    <w:rsid w:val="00873687"/>
    <w:rsid w:val="008A0773"/>
    <w:rsid w:val="008B4AC4"/>
    <w:rsid w:val="00972A41"/>
    <w:rsid w:val="00992E8D"/>
    <w:rsid w:val="009932C4"/>
    <w:rsid w:val="009B200D"/>
    <w:rsid w:val="00A2103D"/>
    <w:rsid w:val="00A401A1"/>
    <w:rsid w:val="00A65495"/>
    <w:rsid w:val="00BD462C"/>
    <w:rsid w:val="00C03D87"/>
    <w:rsid w:val="00C11D03"/>
    <w:rsid w:val="00C11D14"/>
    <w:rsid w:val="00C21A62"/>
    <w:rsid w:val="00C566C8"/>
    <w:rsid w:val="00CD39A6"/>
    <w:rsid w:val="00CD4C53"/>
    <w:rsid w:val="00D02557"/>
    <w:rsid w:val="00D10CF2"/>
    <w:rsid w:val="00D917B0"/>
    <w:rsid w:val="00DA545F"/>
    <w:rsid w:val="00E505F3"/>
    <w:rsid w:val="00F400EC"/>
    <w:rsid w:val="00FA23F1"/>
    <w:rsid w:val="00FB45F2"/>
    <w:rsid w:val="00FE42D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6C0C"/>
  <w15:chartTrackingRefBased/>
  <w15:docId w15:val="{6B02D3BA-7728-45BB-94F3-EBA97453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1B5"/>
  </w:style>
  <w:style w:type="paragraph" w:styleId="Heading1">
    <w:name w:val="heading 1"/>
    <w:basedOn w:val="Normal"/>
    <w:next w:val="Normal"/>
    <w:link w:val="Heading1Char"/>
    <w:uiPriority w:val="9"/>
    <w:qFormat/>
    <w:rsid w:val="00222F3C"/>
    <w:pPr>
      <w:keepNext/>
      <w:spacing w:line="0" w:lineRule="atLeast"/>
      <w:ind w:left="4140"/>
      <w:outlineLvl w:val="0"/>
    </w:pPr>
    <w:rPr>
      <w:rFonts w:ascii="Times New Roman" w:eastAsia="Times New Roman" w:hAnsi="Times New Roman"/>
      <w:b/>
      <w:color w:val="00000A"/>
      <w:sz w:val="24"/>
    </w:rPr>
  </w:style>
  <w:style w:type="paragraph" w:styleId="Heading2">
    <w:name w:val="heading 2"/>
    <w:basedOn w:val="Normal"/>
    <w:next w:val="Normal"/>
    <w:link w:val="Heading2Char"/>
    <w:uiPriority w:val="9"/>
    <w:unhideWhenUsed/>
    <w:qFormat/>
    <w:rsid w:val="00222F3C"/>
    <w:pPr>
      <w:keepNext/>
      <w:spacing w:line="0" w:lineRule="atLeast"/>
      <w:ind w:right="-720"/>
      <w:jc w:val="center"/>
      <w:outlineLvl w:val="1"/>
    </w:pPr>
    <w:rPr>
      <w:rFonts w:ascii="Times New Roman" w:eastAsia="Times New Roman" w:hAnsi="Times New Roman"/>
      <w:b/>
      <w:color w:val="00000A"/>
    </w:rPr>
  </w:style>
  <w:style w:type="paragraph" w:styleId="Heading3">
    <w:name w:val="heading 3"/>
    <w:basedOn w:val="Normal"/>
    <w:next w:val="Normal"/>
    <w:link w:val="Heading3Char"/>
    <w:uiPriority w:val="9"/>
    <w:unhideWhenUsed/>
    <w:qFormat/>
    <w:rsid w:val="00222F3C"/>
    <w:pPr>
      <w:keepNext/>
      <w:spacing w:line="0" w:lineRule="atLeast"/>
      <w:outlineLvl w:val="2"/>
    </w:pPr>
    <w:rPr>
      <w:rFonts w:ascii="Times New Roman" w:eastAsia="Times New Roman" w:hAnsi="Times New Roman"/>
      <w:b/>
      <w:color w:val="00000A"/>
      <w:sz w:val="28"/>
    </w:rPr>
  </w:style>
  <w:style w:type="paragraph" w:styleId="Heading4">
    <w:name w:val="heading 4"/>
    <w:basedOn w:val="Normal"/>
    <w:next w:val="Normal"/>
    <w:link w:val="Heading4Char"/>
    <w:uiPriority w:val="9"/>
    <w:unhideWhenUsed/>
    <w:qFormat/>
    <w:rsid w:val="00110D54"/>
    <w:pPr>
      <w:keepNext/>
      <w:spacing w:line="0" w:lineRule="atLeast"/>
      <w:outlineLvl w:val="3"/>
    </w:pPr>
    <w:rPr>
      <w:rFonts w:ascii="Times New Roman" w:eastAsia="Times New Roman" w:hAnsi="Times New Roman"/>
      <w:sz w:val="28"/>
    </w:rPr>
  </w:style>
  <w:style w:type="paragraph" w:styleId="Heading5">
    <w:name w:val="heading 5"/>
    <w:basedOn w:val="Normal"/>
    <w:next w:val="Normal"/>
    <w:link w:val="Heading5Char"/>
    <w:uiPriority w:val="9"/>
    <w:unhideWhenUsed/>
    <w:qFormat/>
    <w:rsid w:val="005C0F7A"/>
    <w:pPr>
      <w:keepNext/>
      <w:spacing w:line="0" w:lineRule="atLeast"/>
      <w:jc w:val="center"/>
      <w:outlineLvl w:val="4"/>
    </w:pPr>
    <w:rPr>
      <w:rFonts w:ascii="Times New Roman" w:eastAsia="Times New Roman" w:hAnsi="Times New Roman"/>
      <w:b/>
      <w:sz w:val="28"/>
      <w:szCs w:val="22"/>
    </w:rPr>
  </w:style>
  <w:style w:type="paragraph" w:styleId="Heading6">
    <w:name w:val="heading 6"/>
    <w:basedOn w:val="Normal"/>
    <w:next w:val="Normal"/>
    <w:link w:val="Heading6Char"/>
    <w:uiPriority w:val="9"/>
    <w:unhideWhenUsed/>
    <w:qFormat/>
    <w:rsid w:val="005C0F7A"/>
    <w:pPr>
      <w:keepNext/>
      <w:spacing w:line="0" w:lineRule="atLeast"/>
      <w:outlineLvl w:val="5"/>
    </w:pPr>
    <w:rPr>
      <w:rFonts w:ascii="Times New Roman" w:eastAsia="Times New Roman" w:hAnsi="Times New Roman"/>
      <w:b/>
      <w:sz w:val="28"/>
    </w:rPr>
  </w:style>
  <w:style w:type="paragraph" w:styleId="Heading7">
    <w:name w:val="heading 7"/>
    <w:basedOn w:val="Normal"/>
    <w:next w:val="Normal"/>
    <w:link w:val="Heading7Char"/>
    <w:uiPriority w:val="9"/>
    <w:unhideWhenUsed/>
    <w:qFormat/>
    <w:rsid w:val="00831683"/>
    <w:pPr>
      <w:keepNext/>
      <w:spacing w:line="0" w:lineRule="atLeast"/>
      <w:ind w:right="59"/>
      <w:jc w:val="center"/>
      <w:outlineLvl w:val="6"/>
    </w:pPr>
    <w:rPr>
      <w:rFonts w:ascii="Times New Roman" w:eastAsia="Times New Roman" w:hAnsi="Times New Roman"/>
      <w:b/>
      <w:color w:val="00000A"/>
      <w:sz w:val="28"/>
    </w:rPr>
  </w:style>
  <w:style w:type="paragraph" w:styleId="Heading8">
    <w:name w:val="heading 8"/>
    <w:basedOn w:val="Normal"/>
    <w:next w:val="Normal"/>
    <w:link w:val="Heading8Char"/>
    <w:uiPriority w:val="9"/>
    <w:unhideWhenUsed/>
    <w:qFormat/>
    <w:rsid w:val="002B26AD"/>
    <w:pPr>
      <w:keepNext/>
      <w:spacing w:line="0" w:lineRule="atLeast"/>
      <w:jc w:val="center"/>
      <w:outlineLvl w:val="7"/>
    </w:pPr>
    <w:rPr>
      <w:rFonts w:ascii="Times New Roman" w:eastAsia="Times New Roman" w:hAnsi="Times New Roman"/>
      <w:b/>
      <w:color w:val="00000A"/>
      <w:sz w:val="28"/>
      <w:szCs w:val="24"/>
    </w:rPr>
  </w:style>
  <w:style w:type="paragraph" w:styleId="Heading9">
    <w:name w:val="heading 9"/>
    <w:basedOn w:val="Normal"/>
    <w:next w:val="Normal"/>
    <w:link w:val="Heading9Char"/>
    <w:uiPriority w:val="9"/>
    <w:unhideWhenUsed/>
    <w:qFormat/>
    <w:rsid w:val="00114AED"/>
    <w:pPr>
      <w:keepNext/>
      <w:spacing w:line="0" w:lineRule="atLeast"/>
      <w:jc w:val="both"/>
      <w:outlineLvl w:val="8"/>
    </w:pPr>
    <w:rPr>
      <w:rFonts w:ascii="Times New Roman" w:eastAsia="Times New Roman" w:hAnsi="Times New Roman"/>
      <w:b/>
      <w:color w:val="00000A"/>
      <w:sz w:val="24"/>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009B"/>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C03D87"/>
    <w:pPr>
      <w:autoSpaceDE w:val="0"/>
      <w:autoSpaceDN w:val="0"/>
      <w:adjustRightInd w:val="0"/>
      <w:spacing w:after="0" w:line="360" w:lineRule="auto"/>
      <w:jc w:val="center"/>
    </w:pPr>
    <w:rPr>
      <w:rFonts w:ascii="Times New Roman" w:eastAsia="TimesNewRomanPSMT" w:hAnsi="Times New Roman" w:cs="Times New Roman"/>
      <w:b/>
      <w:caps/>
      <w:sz w:val="32"/>
      <w:szCs w:val="32"/>
      <w:lang w:bidi="ar-SA"/>
    </w:rPr>
  </w:style>
  <w:style w:type="character" w:customStyle="1" w:styleId="BodyTextChar">
    <w:name w:val="Body Text Char"/>
    <w:basedOn w:val="DefaultParagraphFont"/>
    <w:link w:val="BodyText"/>
    <w:uiPriority w:val="99"/>
    <w:rsid w:val="00C03D87"/>
    <w:rPr>
      <w:rFonts w:ascii="Times New Roman" w:eastAsia="TimesNewRomanPSMT" w:hAnsi="Times New Roman" w:cs="Times New Roman"/>
      <w:b/>
      <w:caps/>
      <w:sz w:val="32"/>
      <w:szCs w:val="32"/>
      <w:lang w:bidi="ar-SA"/>
    </w:rPr>
  </w:style>
  <w:style w:type="character" w:customStyle="1" w:styleId="Heading1Char">
    <w:name w:val="Heading 1 Char"/>
    <w:basedOn w:val="DefaultParagraphFont"/>
    <w:link w:val="Heading1"/>
    <w:uiPriority w:val="9"/>
    <w:rsid w:val="00222F3C"/>
    <w:rPr>
      <w:rFonts w:ascii="Times New Roman" w:eastAsia="Times New Roman" w:hAnsi="Times New Roman"/>
      <w:b/>
      <w:color w:val="00000A"/>
      <w:sz w:val="24"/>
    </w:rPr>
  </w:style>
  <w:style w:type="character" w:customStyle="1" w:styleId="Heading2Char">
    <w:name w:val="Heading 2 Char"/>
    <w:basedOn w:val="DefaultParagraphFont"/>
    <w:link w:val="Heading2"/>
    <w:uiPriority w:val="9"/>
    <w:rsid w:val="00222F3C"/>
    <w:rPr>
      <w:rFonts w:ascii="Times New Roman" w:eastAsia="Times New Roman" w:hAnsi="Times New Roman"/>
      <w:b/>
      <w:color w:val="00000A"/>
    </w:rPr>
  </w:style>
  <w:style w:type="character" w:customStyle="1" w:styleId="Heading3Char">
    <w:name w:val="Heading 3 Char"/>
    <w:basedOn w:val="DefaultParagraphFont"/>
    <w:link w:val="Heading3"/>
    <w:uiPriority w:val="9"/>
    <w:rsid w:val="00222F3C"/>
    <w:rPr>
      <w:rFonts w:ascii="Times New Roman" w:eastAsia="Times New Roman" w:hAnsi="Times New Roman"/>
      <w:b/>
      <w:color w:val="00000A"/>
      <w:sz w:val="28"/>
    </w:rPr>
  </w:style>
  <w:style w:type="character" w:customStyle="1" w:styleId="Heading4Char">
    <w:name w:val="Heading 4 Char"/>
    <w:basedOn w:val="DefaultParagraphFont"/>
    <w:link w:val="Heading4"/>
    <w:uiPriority w:val="9"/>
    <w:rsid w:val="00110D54"/>
    <w:rPr>
      <w:rFonts w:ascii="Times New Roman" w:eastAsia="Times New Roman" w:hAnsi="Times New Roman"/>
      <w:sz w:val="28"/>
    </w:rPr>
  </w:style>
  <w:style w:type="character" w:customStyle="1" w:styleId="Heading5Char">
    <w:name w:val="Heading 5 Char"/>
    <w:basedOn w:val="DefaultParagraphFont"/>
    <w:link w:val="Heading5"/>
    <w:uiPriority w:val="9"/>
    <w:rsid w:val="005C0F7A"/>
    <w:rPr>
      <w:rFonts w:ascii="Times New Roman" w:eastAsia="Times New Roman" w:hAnsi="Times New Roman"/>
      <w:b/>
      <w:sz w:val="28"/>
      <w:szCs w:val="22"/>
    </w:rPr>
  </w:style>
  <w:style w:type="character" w:customStyle="1" w:styleId="Heading6Char">
    <w:name w:val="Heading 6 Char"/>
    <w:basedOn w:val="DefaultParagraphFont"/>
    <w:link w:val="Heading6"/>
    <w:uiPriority w:val="9"/>
    <w:rsid w:val="005C0F7A"/>
    <w:rPr>
      <w:rFonts w:ascii="Times New Roman" w:eastAsia="Times New Roman" w:hAnsi="Times New Roman"/>
      <w:b/>
      <w:sz w:val="28"/>
    </w:rPr>
  </w:style>
  <w:style w:type="paragraph" w:styleId="BlockText">
    <w:name w:val="Block Text"/>
    <w:basedOn w:val="Normal"/>
    <w:uiPriority w:val="99"/>
    <w:unhideWhenUsed/>
    <w:rsid w:val="00627C4C"/>
    <w:pPr>
      <w:spacing w:line="325" w:lineRule="auto"/>
      <w:ind w:left="180" w:right="879"/>
      <w:jc w:val="both"/>
    </w:pPr>
    <w:rPr>
      <w:rFonts w:ascii="Times New Roman" w:eastAsia="Times New Roman" w:hAnsi="Times New Roman"/>
      <w:sz w:val="24"/>
    </w:rPr>
  </w:style>
  <w:style w:type="paragraph" w:styleId="BodyText2">
    <w:name w:val="Body Text 2"/>
    <w:basedOn w:val="Normal"/>
    <w:link w:val="BodyText2Char"/>
    <w:uiPriority w:val="99"/>
    <w:unhideWhenUsed/>
    <w:rsid w:val="00A65495"/>
    <w:pPr>
      <w:spacing w:line="354" w:lineRule="auto"/>
      <w:ind w:right="1019"/>
      <w:jc w:val="both"/>
    </w:pPr>
    <w:rPr>
      <w:rFonts w:ascii="Times New Roman" w:eastAsia="Times New Roman" w:hAnsi="Times New Roman"/>
      <w:sz w:val="24"/>
    </w:rPr>
  </w:style>
  <w:style w:type="character" w:customStyle="1" w:styleId="BodyText2Char">
    <w:name w:val="Body Text 2 Char"/>
    <w:basedOn w:val="DefaultParagraphFont"/>
    <w:link w:val="BodyText2"/>
    <w:uiPriority w:val="99"/>
    <w:rsid w:val="00A65495"/>
    <w:rPr>
      <w:rFonts w:ascii="Times New Roman" w:eastAsia="Times New Roman" w:hAnsi="Times New Roman"/>
      <w:sz w:val="24"/>
    </w:rPr>
  </w:style>
  <w:style w:type="character" w:customStyle="1" w:styleId="Heading7Char">
    <w:name w:val="Heading 7 Char"/>
    <w:basedOn w:val="DefaultParagraphFont"/>
    <w:link w:val="Heading7"/>
    <w:uiPriority w:val="9"/>
    <w:rsid w:val="00831683"/>
    <w:rPr>
      <w:rFonts w:ascii="Times New Roman" w:eastAsia="Times New Roman" w:hAnsi="Times New Roman"/>
      <w:b/>
      <w:color w:val="00000A"/>
      <w:sz w:val="28"/>
    </w:rPr>
  </w:style>
  <w:style w:type="character" w:customStyle="1" w:styleId="Heading8Char">
    <w:name w:val="Heading 8 Char"/>
    <w:basedOn w:val="DefaultParagraphFont"/>
    <w:link w:val="Heading8"/>
    <w:uiPriority w:val="9"/>
    <w:rsid w:val="002B26AD"/>
    <w:rPr>
      <w:rFonts w:ascii="Times New Roman" w:eastAsia="Times New Roman" w:hAnsi="Times New Roman"/>
      <w:b/>
      <w:color w:val="00000A"/>
      <w:sz w:val="28"/>
      <w:szCs w:val="24"/>
    </w:rPr>
  </w:style>
  <w:style w:type="character" w:customStyle="1" w:styleId="Heading9Char">
    <w:name w:val="Heading 9 Char"/>
    <w:basedOn w:val="DefaultParagraphFont"/>
    <w:link w:val="Heading9"/>
    <w:uiPriority w:val="9"/>
    <w:rsid w:val="00114AED"/>
    <w:rPr>
      <w:rFonts w:ascii="Times New Roman" w:eastAsia="Times New Roman" w:hAnsi="Times New Roman"/>
      <w:b/>
      <w:color w:val="00000A"/>
      <w:sz w:val="24"/>
      <w:szCs w:val="18"/>
    </w:rPr>
  </w:style>
  <w:style w:type="paragraph" w:styleId="BodyText3">
    <w:name w:val="Body Text 3"/>
    <w:basedOn w:val="Normal"/>
    <w:link w:val="BodyText3Char"/>
    <w:uiPriority w:val="99"/>
    <w:unhideWhenUsed/>
    <w:rsid w:val="007D0530"/>
    <w:pPr>
      <w:autoSpaceDE w:val="0"/>
      <w:autoSpaceDN w:val="0"/>
      <w:adjustRightInd w:val="0"/>
      <w:spacing w:after="0" w:line="360" w:lineRule="auto"/>
      <w:jc w:val="both"/>
    </w:pPr>
    <w:rPr>
      <w:rFonts w:ascii="Times New Roman" w:eastAsia="TimesNewRomanPSMT" w:hAnsi="Times New Roman" w:cs="Times New Roman"/>
      <w:sz w:val="24"/>
      <w:szCs w:val="24"/>
    </w:rPr>
  </w:style>
  <w:style w:type="character" w:customStyle="1" w:styleId="BodyText3Char">
    <w:name w:val="Body Text 3 Char"/>
    <w:basedOn w:val="DefaultParagraphFont"/>
    <w:link w:val="BodyText3"/>
    <w:uiPriority w:val="99"/>
    <w:rsid w:val="007D0530"/>
    <w:rPr>
      <w:rFonts w:ascii="Times New Roman" w:eastAsia="TimesNewRomanPSMT"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878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C76999-A8C8-4EE8-BAFA-37F0D450E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singh</dc:creator>
  <cp:keywords/>
  <dc:description/>
  <cp:lastModifiedBy>sunny singh</cp:lastModifiedBy>
  <cp:revision>47</cp:revision>
  <cp:lastPrinted>2020-04-16T13:47:00Z</cp:lastPrinted>
  <dcterms:created xsi:type="dcterms:W3CDTF">2020-04-03T08:21:00Z</dcterms:created>
  <dcterms:modified xsi:type="dcterms:W3CDTF">2020-04-29T10:07:00Z</dcterms:modified>
</cp:coreProperties>
</file>