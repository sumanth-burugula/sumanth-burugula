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0436F" w14:textId="75A78A2D" w:rsidR="00BB47F9" w:rsidRDefault="00BB47F9" w:rsidP="00894AF6">
      <w:pPr>
        <w:pStyle w:val="Heading4"/>
        <w:autoSpaceDE/>
        <w:autoSpaceDN/>
        <w:adjustRightInd/>
        <w:spacing w:after="200"/>
        <w:rPr>
          <w:rFonts w:eastAsia="TimesNewRomanPSMT"/>
          <w:iCs w:val="0"/>
          <w:caps/>
        </w:rPr>
      </w:pPr>
      <w:r>
        <w:rPr>
          <w:rFonts w:eastAsia="TimesNewRomanPSMT"/>
          <w:iCs w:val="0"/>
          <w:caps/>
        </w:rPr>
        <w:t xml:space="preserve">table of </w:t>
      </w:r>
      <w:r w:rsidRPr="000220A6">
        <w:rPr>
          <w:rFonts w:eastAsia="TimesNewRomanPSMT"/>
          <w:iCs w:val="0"/>
          <w:caps/>
        </w:rPr>
        <w:t>Contents</w:t>
      </w:r>
    </w:p>
    <w:p w14:paraId="376CD05E" w14:textId="0856E6A6" w:rsidR="00F92C8D" w:rsidRPr="00F92C8D" w:rsidRDefault="00F92C8D" w:rsidP="00894AF6">
      <w:pPr>
        <w:spacing w:line="360" w:lineRule="auto"/>
        <w:rPr>
          <w:rFonts w:ascii="Times New Roman" w:hAnsi="Times New Roman" w:cs="Times New Roman"/>
          <w:sz w:val="32"/>
          <w:szCs w:val="32"/>
        </w:rPr>
      </w:pPr>
      <w:r>
        <w:t xml:space="preserve">       </w:t>
      </w:r>
      <w:r>
        <w:rPr>
          <w:rFonts w:ascii="Times New Roman" w:hAnsi="Times New Roman" w:cs="Times New Roman"/>
          <w:sz w:val="32"/>
          <w:szCs w:val="32"/>
        </w:rPr>
        <w:t>CONTENTS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PAGE NO.</w:t>
      </w:r>
    </w:p>
    <w:p w14:paraId="7447DD6D" w14:textId="50F73477" w:rsidR="00BB47F9" w:rsidRPr="00AF796E" w:rsidRDefault="00BB47F9" w:rsidP="00894AF6">
      <w:pPr>
        <w:pStyle w:val="ListParagraph"/>
        <w:numPr>
          <w:ilvl w:val="0"/>
          <w:numId w:val="1"/>
        </w:numPr>
        <w:spacing w:line="360" w:lineRule="auto"/>
        <w:rPr>
          <w:rFonts w:ascii="Times New Roman" w:hAnsi="Times New Roman" w:cs="Times New Roman"/>
          <w:sz w:val="24"/>
          <w:szCs w:val="24"/>
        </w:rPr>
      </w:pPr>
      <w:r w:rsidRPr="00AF796E">
        <w:rPr>
          <w:rFonts w:ascii="Times New Roman" w:hAnsi="Times New Roman" w:cs="Times New Roman"/>
          <w:sz w:val="24"/>
          <w:szCs w:val="24"/>
        </w:rPr>
        <w:t>Abstract</w:t>
      </w:r>
      <w:r w:rsidR="00F92C8D">
        <w:rPr>
          <w:rFonts w:ascii="Times New Roman" w:hAnsi="Times New Roman" w:cs="Times New Roman"/>
          <w:sz w:val="24"/>
          <w:szCs w:val="24"/>
        </w:rPr>
        <w:tab/>
      </w:r>
      <w:r w:rsidR="00F92C8D">
        <w:rPr>
          <w:rFonts w:ascii="Times New Roman" w:hAnsi="Times New Roman" w:cs="Times New Roman"/>
          <w:sz w:val="24"/>
          <w:szCs w:val="24"/>
        </w:rPr>
        <w:tab/>
      </w:r>
      <w:r w:rsidR="00F92C8D">
        <w:rPr>
          <w:rFonts w:ascii="Times New Roman" w:hAnsi="Times New Roman" w:cs="Times New Roman"/>
          <w:sz w:val="24"/>
          <w:szCs w:val="24"/>
        </w:rPr>
        <w:tab/>
      </w:r>
      <w:r w:rsidR="00F92C8D">
        <w:rPr>
          <w:rFonts w:ascii="Times New Roman" w:hAnsi="Times New Roman" w:cs="Times New Roman"/>
          <w:sz w:val="24"/>
          <w:szCs w:val="24"/>
        </w:rPr>
        <w:tab/>
      </w:r>
      <w:r w:rsidR="00F92C8D">
        <w:rPr>
          <w:rFonts w:ascii="Times New Roman" w:hAnsi="Times New Roman" w:cs="Times New Roman"/>
          <w:sz w:val="24"/>
          <w:szCs w:val="24"/>
        </w:rPr>
        <w:tab/>
      </w:r>
      <w:r w:rsidR="00F92C8D">
        <w:rPr>
          <w:rFonts w:ascii="Times New Roman" w:hAnsi="Times New Roman" w:cs="Times New Roman"/>
          <w:sz w:val="24"/>
          <w:szCs w:val="24"/>
        </w:rPr>
        <w:tab/>
      </w:r>
      <w:r w:rsidR="00F92C8D">
        <w:rPr>
          <w:rFonts w:ascii="Times New Roman" w:hAnsi="Times New Roman" w:cs="Times New Roman"/>
          <w:sz w:val="24"/>
          <w:szCs w:val="24"/>
        </w:rPr>
        <w:tab/>
      </w:r>
      <w:r w:rsidR="00F92C8D">
        <w:rPr>
          <w:rFonts w:ascii="Times New Roman" w:hAnsi="Times New Roman" w:cs="Times New Roman"/>
          <w:sz w:val="24"/>
          <w:szCs w:val="24"/>
        </w:rPr>
        <w:tab/>
      </w:r>
      <w:r w:rsidR="00F92C8D">
        <w:rPr>
          <w:rFonts w:ascii="Times New Roman" w:hAnsi="Times New Roman" w:cs="Times New Roman"/>
          <w:sz w:val="24"/>
          <w:szCs w:val="24"/>
        </w:rPr>
        <w:tab/>
      </w:r>
      <w:r w:rsidR="00F92C8D">
        <w:rPr>
          <w:rFonts w:ascii="Times New Roman" w:hAnsi="Times New Roman" w:cs="Times New Roman"/>
          <w:sz w:val="24"/>
          <w:szCs w:val="24"/>
        </w:rPr>
        <w:tab/>
        <w:t>ii</w:t>
      </w:r>
    </w:p>
    <w:p w14:paraId="0B2405F3" w14:textId="23780F63" w:rsidR="00BB47F9" w:rsidRPr="000E0F7F" w:rsidRDefault="00BB47F9" w:rsidP="00894AF6">
      <w:pPr>
        <w:pStyle w:val="ListParagraph"/>
        <w:numPr>
          <w:ilvl w:val="0"/>
          <w:numId w:val="1"/>
        </w:numPr>
        <w:spacing w:line="360" w:lineRule="auto"/>
        <w:rPr>
          <w:rFonts w:ascii="Times New Roman" w:hAnsi="Times New Roman" w:cs="Times New Roman"/>
          <w:sz w:val="24"/>
          <w:szCs w:val="24"/>
        </w:rPr>
      </w:pPr>
      <w:r w:rsidRPr="000E0F7F">
        <w:rPr>
          <w:rFonts w:ascii="Times New Roman" w:hAnsi="Times New Roman" w:cs="Times New Roman"/>
          <w:sz w:val="24"/>
          <w:szCs w:val="24"/>
        </w:rPr>
        <w:t>List of Figures</w:t>
      </w:r>
      <w:r w:rsidR="00F92C8D" w:rsidRPr="000E0F7F">
        <w:rPr>
          <w:rFonts w:ascii="Times New Roman" w:hAnsi="Times New Roman" w:cs="Times New Roman"/>
          <w:sz w:val="24"/>
          <w:szCs w:val="24"/>
        </w:rPr>
        <w:tab/>
      </w:r>
      <w:r w:rsidR="00F92C8D" w:rsidRPr="000E0F7F">
        <w:rPr>
          <w:rFonts w:ascii="Times New Roman" w:hAnsi="Times New Roman" w:cs="Times New Roman"/>
          <w:sz w:val="24"/>
          <w:szCs w:val="24"/>
        </w:rPr>
        <w:tab/>
      </w:r>
      <w:r w:rsidR="00F92C8D" w:rsidRPr="000E0F7F">
        <w:rPr>
          <w:rFonts w:ascii="Times New Roman" w:hAnsi="Times New Roman" w:cs="Times New Roman"/>
          <w:sz w:val="24"/>
          <w:szCs w:val="24"/>
        </w:rPr>
        <w:tab/>
      </w:r>
      <w:r w:rsidR="00F92C8D" w:rsidRPr="000E0F7F">
        <w:rPr>
          <w:rFonts w:ascii="Times New Roman" w:hAnsi="Times New Roman" w:cs="Times New Roman"/>
          <w:sz w:val="24"/>
          <w:szCs w:val="24"/>
        </w:rPr>
        <w:tab/>
      </w:r>
      <w:r w:rsidR="00F92C8D" w:rsidRPr="000E0F7F">
        <w:rPr>
          <w:rFonts w:ascii="Times New Roman" w:hAnsi="Times New Roman" w:cs="Times New Roman"/>
          <w:sz w:val="24"/>
          <w:szCs w:val="24"/>
        </w:rPr>
        <w:tab/>
      </w:r>
      <w:r w:rsidR="00F92C8D" w:rsidRPr="000E0F7F">
        <w:rPr>
          <w:rFonts w:ascii="Times New Roman" w:hAnsi="Times New Roman" w:cs="Times New Roman"/>
          <w:sz w:val="24"/>
          <w:szCs w:val="24"/>
        </w:rPr>
        <w:tab/>
      </w:r>
      <w:r w:rsidR="00F92C8D" w:rsidRPr="000E0F7F">
        <w:rPr>
          <w:rFonts w:ascii="Times New Roman" w:hAnsi="Times New Roman" w:cs="Times New Roman"/>
          <w:sz w:val="24"/>
          <w:szCs w:val="24"/>
        </w:rPr>
        <w:tab/>
      </w:r>
      <w:r w:rsidR="00F92C8D" w:rsidRPr="000E0F7F">
        <w:rPr>
          <w:rFonts w:ascii="Times New Roman" w:hAnsi="Times New Roman" w:cs="Times New Roman"/>
          <w:sz w:val="24"/>
          <w:szCs w:val="24"/>
        </w:rPr>
        <w:tab/>
      </w:r>
      <w:r w:rsidR="00F92C8D" w:rsidRPr="000E0F7F">
        <w:rPr>
          <w:rFonts w:ascii="Times New Roman" w:hAnsi="Times New Roman" w:cs="Times New Roman"/>
          <w:sz w:val="24"/>
          <w:szCs w:val="24"/>
        </w:rPr>
        <w:tab/>
        <w:t>iii</w:t>
      </w:r>
    </w:p>
    <w:p w14:paraId="4BF4CBF1" w14:textId="3B61F065" w:rsidR="00F92C8D" w:rsidRPr="00F92C8D" w:rsidRDefault="00BB47F9" w:rsidP="00894AF6">
      <w:pPr>
        <w:pStyle w:val="ListParagraph"/>
        <w:numPr>
          <w:ilvl w:val="0"/>
          <w:numId w:val="2"/>
        </w:numPr>
        <w:spacing w:line="360" w:lineRule="auto"/>
        <w:rPr>
          <w:b/>
          <w:bCs/>
          <w:sz w:val="24"/>
          <w:szCs w:val="24"/>
        </w:rPr>
      </w:pPr>
      <w:r w:rsidRPr="00AF796E">
        <w:rPr>
          <w:rFonts w:ascii="Times New Roman" w:hAnsi="Times New Roman" w:cs="Times New Roman"/>
          <w:b/>
          <w:bCs/>
          <w:sz w:val="24"/>
          <w:szCs w:val="24"/>
        </w:rPr>
        <w:t>INTRODUCTION</w:t>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t>1</w:t>
      </w:r>
    </w:p>
    <w:p w14:paraId="1A086C3C" w14:textId="0F6DCF41" w:rsidR="00F92C8D" w:rsidRPr="00F92C8D" w:rsidRDefault="00F92C8D"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BACKGROUND AND DEFINATIONS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w:t>
      </w:r>
    </w:p>
    <w:p w14:paraId="1EC4DACA" w14:textId="1ACB2C9A" w:rsidR="00F92C8D" w:rsidRPr="00F92C8D" w:rsidRDefault="00F92C8D"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FUNDAMENTALS OF BLOCKCHAIN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5987456E" w14:textId="05E0E361" w:rsidR="00BB47F9" w:rsidRPr="00AF796E" w:rsidRDefault="00BB47F9" w:rsidP="00894AF6">
      <w:pPr>
        <w:pStyle w:val="ListParagraph"/>
        <w:numPr>
          <w:ilvl w:val="0"/>
          <w:numId w:val="2"/>
        </w:numPr>
        <w:spacing w:line="360" w:lineRule="auto"/>
        <w:rPr>
          <w:b/>
          <w:bCs/>
          <w:sz w:val="24"/>
          <w:szCs w:val="24"/>
        </w:rPr>
      </w:pPr>
      <w:r w:rsidRPr="00AF796E">
        <w:rPr>
          <w:rFonts w:ascii="Times New Roman" w:hAnsi="Times New Roman" w:cs="Times New Roman"/>
          <w:b/>
          <w:bCs/>
          <w:sz w:val="24"/>
          <w:szCs w:val="24"/>
        </w:rPr>
        <w:t>LITERATURE</w:t>
      </w:r>
      <w:r w:rsidR="00ED161B">
        <w:rPr>
          <w:rFonts w:ascii="Times New Roman" w:hAnsi="Times New Roman" w:cs="Times New Roman"/>
          <w:b/>
          <w:bCs/>
          <w:sz w:val="24"/>
          <w:szCs w:val="24"/>
        </w:rPr>
        <w:t xml:space="preserve"> REVIEW</w:t>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F92C8D">
        <w:rPr>
          <w:rFonts w:ascii="Times New Roman" w:hAnsi="Times New Roman" w:cs="Times New Roman"/>
          <w:b/>
          <w:bCs/>
          <w:sz w:val="24"/>
          <w:szCs w:val="24"/>
        </w:rPr>
        <w:tab/>
      </w:r>
      <w:r w:rsidR="00ED161B">
        <w:rPr>
          <w:rFonts w:ascii="Times New Roman" w:hAnsi="Times New Roman" w:cs="Times New Roman"/>
          <w:b/>
          <w:bCs/>
          <w:sz w:val="24"/>
          <w:szCs w:val="24"/>
        </w:rPr>
        <w:t>7</w:t>
      </w:r>
    </w:p>
    <w:p w14:paraId="357F6946" w14:textId="7564E6C3" w:rsidR="00BB47F9" w:rsidRPr="00ED161B" w:rsidRDefault="00ED161B" w:rsidP="00894AF6">
      <w:pPr>
        <w:pStyle w:val="ListParagraph"/>
        <w:numPr>
          <w:ilvl w:val="0"/>
          <w:numId w:val="2"/>
        </w:numPr>
        <w:spacing w:line="360" w:lineRule="auto"/>
        <w:rPr>
          <w:b/>
          <w:bCs/>
          <w:sz w:val="24"/>
          <w:szCs w:val="24"/>
        </w:rPr>
      </w:pPr>
      <w:r>
        <w:rPr>
          <w:rFonts w:ascii="Times New Roman" w:hAnsi="Times New Roman" w:cs="Times New Roman"/>
          <w:b/>
          <w:bCs/>
          <w:sz w:val="24"/>
          <w:szCs w:val="24"/>
        </w:rPr>
        <w:t>PROBLEM IDENTIFICATION &amp; OBJECTIVES</w:t>
      </w:r>
    </w:p>
    <w:p w14:paraId="3AF5B31D" w14:textId="6D2A7657" w:rsidR="00ED161B" w:rsidRPr="00ED161B" w:rsidRDefault="00ED161B"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EXISTING SYSTEM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11</w:t>
      </w:r>
    </w:p>
    <w:p w14:paraId="7AF18788" w14:textId="0350120F" w:rsidR="00ED161B" w:rsidRPr="00AF796E" w:rsidRDefault="00ED161B"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PROPOSED SYSTEM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13</w:t>
      </w:r>
    </w:p>
    <w:p w14:paraId="73F681BC" w14:textId="700BAE4D" w:rsidR="00BB47F9" w:rsidRPr="00ED161B" w:rsidRDefault="00ED161B" w:rsidP="00894AF6">
      <w:pPr>
        <w:pStyle w:val="ListParagraph"/>
        <w:numPr>
          <w:ilvl w:val="0"/>
          <w:numId w:val="2"/>
        </w:numPr>
        <w:spacing w:line="360" w:lineRule="auto"/>
        <w:rPr>
          <w:b/>
          <w:bCs/>
          <w:sz w:val="24"/>
          <w:szCs w:val="24"/>
        </w:rPr>
      </w:pPr>
      <w:r>
        <w:rPr>
          <w:rFonts w:ascii="Times New Roman" w:hAnsi="Times New Roman" w:cs="Times New Roman"/>
          <w:b/>
          <w:bCs/>
          <w:sz w:val="24"/>
          <w:szCs w:val="24"/>
        </w:rPr>
        <w:t>SYSTEM METHODOLOGY</w:t>
      </w:r>
    </w:p>
    <w:p w14:paraId="0B2AB71D" w14:textId="37BC9C10" w:rsidR="00ED161B" w:rsidRPr="00ED161B" w:rsidRDefault="00ED161B"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USE CASE DIAGRAM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17</w:t>
      </w:r>
    </w:p>
    <w:p w14:paraId="74142DE4" w14:textId="656838E6" w:rsidR="00ED161B" w:rsidRPr="00ED161B" w:rsidRDefault="00ED161B"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SEQUENCE DIAGRAM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18</w:t>
      </w:r>
    </w:p>
    <w:p w14:paraId="6A4CDB60" w14:textId="2A0D87B6" w:rsidR="00ED161B" w:rsidRPr="00ED161B" w:rsidRDefault="00ED161B"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ACTIVITY DIAGRAM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19</w:t>
      </w:r>
    </w:p>
    <w:p w14:paraId="6FA961E6" w14:textId="544F8706" w:rsidR="00ED161B" w:rsidRPr="00AF796E" w:rsidRDefault="00ED161B"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CLASS DIAGRAM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20</w:t>
      </w:r>
    </w:p>
    <w:p w14:paraId="651416FE" w14:textId="77777777" w:rsidR="00ED161B" w:rsidRPr="00ED161B" w:rsidRDefault="00ED161B" w:rsidP="00894AF6">
      <w:pPr>
        <w:pStyle w:val="ListParagraph"/>
        <w:numPr>
          <w:ilvl w:val="0"/>
          <w:numId w:val="2"/>
        </w:numPr>
        <w:spacing w:line="360" w:lineRule="auto"/>
        <w:rPr>
          <w:b/>
          <w:bCs/>
          <w:sz w:val="24"/>
          <w:szCs w:val="24"/>
        </w:rPr>
      </w:pPr>
      <w:r>
        <w:rPr>
          <w:rFonts w:ascii="Times New Roman" w:hAnsi="Times New Roman" w:cs="Times New Roman"/>
          <w:b/>
          <w:bCs/>
          <w:sz w:val="24"/>
          <w:szCs w:val="24"/>
        </w:rPr>
        <w:t>OVERVIEW OF TECHNOLOGIES</w:t>
      </w:r>
    </w:p>
    <w:p w14:paraId="7E1CAEA1" w14:textId="51F5282E" w:rsidR="00ED161B" w:rsidRPr="00ED161B" w:rsidRDefault="00ED161B"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DJANGO FRAMEWORK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196B9D">
        <w:rPr>
          <w:rFonts w:ascii="Times New Roman" w:hAnsi="Times New Roman" w:cs="Times New Roman"/>
          <w:b/>
          <w:bCs/>
          <w:sz w:val="24"/>
          <w:szCs w:val="24"/>
        </w:rPr>
        <w:t>21</w:t>
      </w:r>
    </w:p>
    <w:p w14:paraId="3B4A5600" w14:textId="692B2CC0" w:rsidR="00ED161B" w:rsidRPr="00ED161B" w:rsidRDefault="00ED161B"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BLOCKCHAIN TECHNOLOGY</w:t>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t>22</w:t>
      </w:r>
    </w:p>
    <w:p w14:paraId="0633BC0E" w14:textId="073A95C3" w:rsidR="00ED161B" w:rsidRPr="00ED161B" w:rsidRDefault="00ED161B" w:rsidP="00894AF6">
      <w:pPr>
        <w:pStyle w:val="ListParagraph"/>
        <w:numPr>
          <w:ilvl w:val="2"/>
          <w:numId w:val="2"/>
        </w:numPr>
        <w:spacing w:line="360" w:lineRule="auto"/>
        <w:rPr>
          <w:b/>
          <w:bCs/>
          <w:sz w:val="24"/>
          <w:szCs w:val="24"/>
        </w:rPr>
      </w:pPr>
      <w:r>
        <w:rPr>
          <w:rFonts w:ascii="Times New Roman" w:hAnsi="Times New Roman" w:cs="Times New Roman"/>
          <w:b/>
          <w:bCs/>
          <w:sz w:val="24"/>
          <w:szCs w:val="24"/>
        </w:rPr>
        <w:t>BLOCKCHAIN ARCHITECTURE</w:t>
      </w:r>
      <w:ins w:id="0" w:author="sunny singh" w:date="2020-04-14T14:17:00Z">
        <w:r w:rsidR="00F71587">
          <w:rPr>
            <w:rFonts w:ascii="Times New Roman" w:hAnsi="Times New Roman" w:cs="Times New Roman"/>
            <w:b/>
            <w:bCs/>
            <w:sz w:val="24"/>
            <w:szCs w:val="24"/>
          </w:rPr>
          <w:tab/>
        </w:r>
        <w:r w:rsidR="00F71587">
          <w:rPr>
            <w:rFonts w:ascii="Times New Roman" w:hAnsi="Times New Roman" w:cs="Times New Roman"/>
            <w:b/>
            <w:bCs/>
            <w:sz w:val="24"/>
            <w:szCs w:val="24"/>
          </w:rPr>
          <w:tab/>
        </w:r>
        <w:r w:rsidR="00F71587">
          <w:rPr>
            <w:rFonts w:ascii="Times New Roman" w:hAnsi="Times New Roman" w:cs="Times New Roman"/>
            <w:b/>
            <w:bCs/>
            <w:sz w:val="24"/>
            <w:szCs w:val="24"/>
          </w:rPr>
          <w:tab/>
        </w:r>
        <w:r w:rsidR="00F71587">
          <w:rPr>
            <w:rFonts w:ascii="Times New Roman" w:hAnsi="Times New Roman" w:cs="Times New Roman"/>
            <w:b/>
            <w:bCs/>
            <w:sz w:val="24"/>
            <w:szCs w:val="24"/>
          </w:rPr>
          <w:tab/>
        </w:r>
        <w:r w:rsidR="00F71587">
          <w:rPr>
            <w:rFonts w:ascii="Times New Roman" w:hAnsi="Times New Roman" w:cs="Times New Roman"/>
            <w:b/>
            <w:bCs/>
            <w:sz w:val="24"/>
            <w:szCs w:val="24"/>
          </w:rPr>
          <w:tab/>
          <w:t>23</w:t>
        </w:r>
      </w:ins>
    </w:p>
    <w:p w14:paraId="4E8E0205" w14:textId="2878E9E1" w:rsidR="00ED161B" w:rsidRPr="00ED161B" w:rsidRDefault="00ED161B"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CONSENSUS ALGORITHMS (PROOF-OF-WORK)</w:t>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t>23</w:t>
      </w:r>
      <w:r w:rsidR="00196B9D">
        <w:rPr>
          <w:rFonts w:ascii="Times New Roman" w:hAnsi="Times New Roman" w:cs="Times New Roman"/>
          <w:b/>
          <w:bCs/>
          <w:sz w:val="24"/>
          <w:szCs w:val="24"/>
        </w:rPr>
        <w:tab/>
      </w:r>
    </w:p>
    <w:p w14:paraId="55077982" w14:textId="6D9000BA" w:rsidR="00ED161B" w:rsidRPr="00ED161B" w:rsidRDefault="00ED161B"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JSON (JAVASCRIPT ORIENTED NOTATION)</w:t>
      </w:r>
      <w:r>
        <w:rPr>
          <w:rFonts w:ascii="Times New Roman" w:hAnsi="Times New Roman" w:cs="Times New Roman"/>
          <w:b/>
          <w:bCs/>
          <w:sz w:val="24"/>
          <w:szCs w:val="24"/>
        </w:rPr>
        <w:tab/>
      </w:r>
      <w:r>
        <w:rPr>
          <w:rFonts w:ascii="Times New Roman" w:hAnsi="Times New Roman" w:cs="Times New Roman"/>
          <w:b/>
          <w:bCs/>
          <w:sz w:val="24"/>
          <w:szCs w:val="24"/>
        </w:rPr>
        <w:tab/>
      </w:r>
      <w:r w:rsidRPr="00ED161B">
        <w:rPr>
          <w:rFonts w:ascii="Times New Roman" w:hAnsi="Times New Roman" w:cs="Times New Roman"/>
          <w:b/>
          <w:bCs/>
          <w:sz w:val="24"/>
          <w:szCs w:val="24"/>
        </w:rPr>
        <w:tab/>
      </w:r>
      <w:r w:rsidR="00196B9D">
        <w:rPr>
          <w:rFonts w:ascii="Times New Roman" w:hAnsi="Times New Roman" w:cs="Times New Roman"/>
          <w:b/>
          <w:bCs/>
          <w:sz w:val="24"/>
          <w:szCs w:val="24"/>
        </w:rPr>
        <w:t>2</w:t>
      </w:r>
      <w:ins w:id="1" w:author="sunny singh" w:date="2020-04-14T14:17:00Z">
        <w:r w:rsidR="00F71587">
          <w:rPr>
            <w:rFonts w:ascii="Times New Roman" w:hAnsi="Times New Roman" w:cs="Times New Roman"/>
            <w:b/>
            <w:bCs/>
            <w:sz w:val="24"/>
            <w:szCs w:val="24"/>
          </w:rPr>
          <w:t>5</w:t>
        </w:r>
      </w:ins>
      <w:del w:id="2" w:author="sunny singh" w:date="2020-04-14T14:17:00Z">
        <w:r w:rsidR="00196B9D" w:rsidDel="00F71587">
          <w:rPr>
            <w:rFonts w:ascii="Times New Roman" w:hAnsi="Times New Roman" w:cs="Times New Roman"/>
            <w:b/>
            <w:bCs/>
            <w:sz w:val="24"/>
            <w:szCs w:val="24"/>
          </w:rPr>
          <w:delText>4</w:delText>
        </w:r>
      </w:del>
    </w:p>
    <w:p w14:paraId="5EAA4224" w14:textId="5B4DF384" w:rsidR="00BB47F9" w:rsidRPr="00196B9D" w:rsidRDefault="00196B9D" w:rsidP="00894AF6">
      <w:pPr>
        <w:pStyle w:val="ListParagraph"/>
        <w:numPr>
          <w:ilvl w:val="0"/>
          <w:numId w:val="2"/>
        </w:numPr>
        <w:spacing w:line="360" w:lineRule="auto"/>
        <w:rPr>
          <w:b/>
          <w:bCs/>
          <w:sz w:val="24"/>
          <w:szCs w:val="24"/>
        </w:rPr>
      </w:pPr>
      <w:r>
        <w:rPr>
          <w:rFonts w:ascii="Times New Roman" w:hAnsi="Times New Roman" w:cs="Times New Roman"/>
          <w:b/>
          <w:bCs/>
          <w:sz w:val="24"/>
          <w:szCs w:val="24"/>
        </w:rPr>
        <w:t>IMPLEMENTATION</w:t>
      </w:r>
    </w:p>
    <w:p w14:paraId="5883F53B" w14:textId="5BFD50FD" w:rsidR="00196B9D" w:rsidRPr="00196B9D" w:rsidRDefault="00196B9D"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SAMPLE CODES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ins w:id="3" w:author="sunny singh" w:date="2020-04-14T14:18:00Z">
        <w:r w:rsidR="00F71587">
          <w:rPr>
            <w:rFonts w:ascii="Times New Roman" w:hAnsi="Times New Roman" w:cs="Times New Roman"/>
            <w:b/>
            <w:bCs/>
            <w:sz w:val="24"/>
            <w:szCs w:val="24"/>
          </w:rPr>
          <w:t>26</w:t>
        </w:r>
      </w:ins>
      <w:del w:id="4" w:author="sunny singh" w:date="2020-04-14T14:18:00Z">
        <w:r w:rsidDel="00F71587">
          <w:rPr>
            <w:rFonts w:ascii="Times New Roman" w:hAnsi="Times New Roman" w:cs="Times New Roman"/>
            <w:b/>
            <w:bCs/>
            <w:sz w:val="24"/>
            <w:szCs w:val="24"/>
          </w:rPr>
          <w:delText>25</w:delText>
        </w:r>
      </w:del>
    </w:p>
    <w:p w14:paraId="4637C263" w14:textId="2018E3DC" w:rsidR="00196B9D" w:rsidRPr="00AF796E" w:rsidRDefault="00196B9D"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TESTING</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ins w:id="5" w:author="sunny singh" w:date="2020-04-14T14:18:00Z">
        <w:r w:rsidR="00F71587">
          <w:rPr>
            <w:rFonts w:ascii="Times New Roman" w:hAnsi="Times New Roman" w:cs="Times New Roman"/>
            <w:b/>
            <w:bCs/>
            <w:sz w:val="24"/>
            <w:szCs w:val="24"/>
          </w:rPr>
          <w:t>9</w:t>
        </w:r>
      </w:ins>
      <w:del w:id="6" w:author="sunny singh" w:date="2020-04-14T14:18:00Z">
        <w:r w:rsidDel="00F71587">
          <w:rPr>
            <w:rFonts w:ascii="Times New Roman" w:hAnsi="Times New Roman" w:cs="Times New Roman"/>
            <w:b/>
            <w:bCs/>
            <w:sz w:val="24"/>
            <w:szCs w:val="24"/>
          </w:rPr>
          <w:delText>8</w:delText>
        </w:r>
      </w:del>
    </w:p>
    <w:p w14:paraId="44B84F9F" w14:textId="223B81F3" w:rsidR="00BB47F9" w:rsidRPr="00F71587" w:rsidRDefault="00BB47F9" w:rsidP="00894AF6">
      <w:pPr>
        <w:pStyle w:val="ListParagraph"/>
        <w:numPr>
          <w:ilvl w:val="0"/>
          <w:numId w:val="2"/>
        </w:numPr>
        <w:spacing w:line="360" w:lineRule="auto"/>
        <w:rPr>
          <w:ins w:id="7" w:author="sunny singh" w:date="2020-04-14T14:19:00Z"/>
          <w:b/>
          <w:bCs/>
          <w:sz w:val="24"/>
          <w:szCs w:val="24"/>
          <w:rPrChange w:id="8" w:author="sunny singh" w:date="2020-04-14T14:19:00Z">
            <w:rPr>
              <w:ins w:id="9" w:author="sunny singh" w:date="2020-04-14T14:19:00Z"/>
              <w:rFonts w:ascii="Times New Roman" w:hAnsi="Times New Roman" w:cs="Times New Roman"/>
              <w:b/>
              <w:bCs/>
              <w:sz w:val="24"/>
              <w:szCs w:val="24"/>
            </w:rPr>
          </w:rPrChange>
        </w:rPr>
      </w:pPr>
      <w:r w:rsidRPr="00AF796E">
        <w:rPr>
          <w:rFonts w:ascii="Times New Roman" w:hAnsi="Times New Roman" w:cs="Times New Roman"/>
          <w:b/>
          <w:bCs/>
          <w:sz w:val="24"/>
          <w:szCs w:val="24"/>
        </w:rPr>
        <w:t>RESULTS</w:t>
      </w:r>
      <w:r w:rsidR="00196B9D">
        <w:rPr>
          <w:rFonts w:ascii="Times New Roman" w:hAnsi="Times New Roman" w:cs="Times New Roman"/>
          <w:b/>
          <w:bCs/>
          <w:sz w:val="24"/>
          <w:szCs w:val="24"/>
        </w:rPr>
        <w:t xml:space="preserve"> AND DISCUSSION</w:t>
      </w:r>
      <w:del w:id="10" w:author="sunny singh" w:date="2020-04-14T14:19:00Z">
        <w:r w:rsidR="00196B9D" w:rsidDel="00F71587">
          <w:rPr>
            <w:rFonts w:ascii="Times New Roman" w:hAnsi="Times New Roman" w:cs="Times New Roman"/>
            <w:b/>
            <w:bCs/>
            <w:sz w:val="24"/>
            <w:szCs w:val="24"/>
          </w:rPr>
          <w:tab/>
        </w:r>
        <w:r w:rsidR="00196B9D" w:rsidDel="00F71587">
          <w:rPr>
            <w:rFonts w:ascii="Times New Roman" w:hAnsi="Times New Roman" w:cs="Times New Roman"/>
            <w:b/>
            <w:bCs/>
            <w:sz w:val="24"/>
            <w:szCs w:val="24"/>
          </w:rPr>
          <w:tab/>
        </w:r>
        <w:r w:rsidR="00196B9D" w:rsidDel="00F71587">
          <w:rPr>
            <w:rFonts w:ascii="Times New Roman" w:hAnsi="Times New Roman" w:cs="Times New Roman"/>
            <w:b/>
            <w:bCs/>
            <w:sz w:val="24"/>
            <w:szCs w:val="24"/>
          </w:rPr>
          <w:tab/>
        </w:r>
        <w:r w:rsidR="00196B9D" w:rsidDel="00F71587">
          <w:rPr>
            <w:rFonts w:ascii="Times New Roman" w:hAnsi="Times New Roman" w:cs="Times New Roman"/>
            <w:b/>
            <w:bCs/>
            <w:sz w:val="24"/>
            <w:szCs w:val="24"/>
          </w:rPr>
          <w:tab/>
        </w:r>
        <w:r w:rsidR="00196B9D" w:rsidDel="00F71587">
          <w:rPr>
            <w:rFonts w:ascii="Times New Roman" w:hAnsi="Times New Roman" w:cs="Times New Roman"/>
            <w:b/>
            <w:bCs/>
            <w:sz w:val="24"/>
            <w:szCs w:val="24"/>
          </w:rPr>
          <w:tab/>
        </w:r>
        <w:r w:rsidR="00196B9D" w:rsidDel="00F71587">
          <w:rPr>
            <w:rFonts w:ascii="Times New Roman" w:hAnsi="Times New Roman" w:cs="Times New Roman"/>
            <w:b/>
            <w:bCs/>
            <w:sz w:val="24"/>
            <w:szCs w:val="24"/>
          </w:rPr>
          <w:tab/>
        </w:r>
        <w:r w:rsidR="00196B9D" w:rsidDel="00F71587">
          <w:rPr>
            <w:rFonts w:ascii="Times New Roman" w:hAnsi="Times New Roman" w:cs="Times New Roman"/>
            <w:b/>
            <w:bCs/>
            <w:sz w:val="24"/>
            <w:szCs w:val="24"/>
          </w:rPr>
          <w:tab/>
          <w:delText>34</w:delText>
        </w:r>
      </w:del>
    </w:p>
    <w:p w14:paraId="5FF51A5F" w14:textId="4864E810" w:rsidR="00F71587" w:rsidRPr="00F71587" w:rsidRDefault="00F71587" w:rsidP="00F71587">
      <w:pPr>
        <w:pStyle w:val="ListParagraph"/>
        <w:numPr>
          <w:ilvl w:val="1"/>
          <w:numId w:val="2"/>
        </w:numPr>
        <w:spacing w:line="360" w:lineRule="auto"/>
        <w:rPr>
          <w:ins w:id="11" w:author="sunny singh" w:date="2020-04-14T14:19:00Z"/>
          <w:b/>
          <w:bCs/>
          <w:sz w:val="24"/>
          <w:szCs w:val="24"/>
          <w:rPrChange w:id="12" w:author="sunny singh" w:date="2020-04-14T14:19:00Z">
            <w:rPr>
              <w:ins w:id="13" w:author="sunny singh" w:date="2020-04-14T14:19:00Z"/>
              <w:rFonts w:ascii="Times New Roman" w:hAnsi="Times New Roman" w:cs="Times New Roman"/>
              <w:b/>
              <w:bCs/>
              <w:sz w:val="24"/>
              <w:szCs w:val="24"/>
            </w:rPr>
          </w:rPrChange>
        </w:rPr>
      </w:pPr>
      <w:ins w:id="14" w:author="sunny singh" w:date="2020-04-14T14:19:00Z">
        <w:r>
          <w:rPr>
            <w:rFonts w:ascii="Times New Roman" w:hAnsi="Times New Roman" w:cs="Times New Roman"/>
            <w:b/>
            <w:bCs/>
            <w:sz w:val="24"/>
            <w:szCs w:val="24"/>
          </w:rPr>
          <w:t>RESULTS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ins>
      <w:r w:rsidR="00250256">
        <w:rPr>
          <w:rFonts w:ascii="Times New Roman" w:hAnsi="Times New Roman" w:cs="Times New Roman"/>
          <w:b/>
          <w:bCs/>
          <w:sz w:val="24"/>
          <w:szCs w:val="24"/>
        </w:rPr>
        <w:t>6</w:t>
      </w:r>
    </w:p>
    <w:p w14:paraId="21FF070E" w14:textId="20DC8B3B" w:rsidR="00F71587" w:rsidRPr="00AF796E" w:rsidRDefault="00F71587">
      <w:pPr>
        <w:pStyle w:val="ListParagraph"/>
        <w:numPr>
          <w:ilvl w:val="1"/>
          <w:numId w:val="2"/>
        </w:numPr>
        <w:spacing w:line="360" w:lineRule="auto"/>
        <w:rPr>
          <w:b/>
          <w:bCs/>
          <w:sz w:val="24"/>
          <w:szCs w:val="24"/>
        </w:rPr>
        <w:pPrChange w:id="15" w:author="sunny singh" w:date="2020-04-14T14:19:00Z">
          <w:pPr>
            <w:pStyle w:val="ListParagraph"/>
            <w:numPr>
              <w:numId w:val="2"/>
            </w:numPr>
            <w:spacing w:line="360" w:lineRule="auto"/>
            <w:ind w:hanging="360"/>
          </w:pPr>
        </w:pPrChange>
      </w:pPr>
      <w:ins w:id="16" w:author="sunny singh" w:date="2020-04-14T14:19:00Z">
        <w:r>
          <w:rPr>
            <w:rFonts w:ascii="Times New Roman" w:hAnsi="Times New Roman" w:cs="Times New Roman"/>
            <w:b/>
            <w:bCs/>
            <w:sz w:val="24"/>
            <w:szCs w:val="24"/>
          </w:rPr>
          <w:t xml:space="preserve">DISCUSSION ON </w:t>
        </w:r>
      </w:ins>
      <w:ins w:id="17" w:author="sunny singh" w:date="2020-04-14T14:20:00Z">
        <w:r>
          <w:rPr>
            <w:rFonts w:ascii="Times New Roman" w:hAnsi="Times New Roman" w:cs="Times New Roman"/>
            <w:b/>
            <w:bCs/>
            <w:sz w:val="24"/>
            <w:szCs w:val="24"/>
          </w:rPr>
          <w:t xml:space="preserve">GOAL </w:t>
        </w:r>
      </w:ins>
      <w:ins w:id="18" w:author="sunny singh" w:date="2020-04-14T14:19:00Z">
        <w:r>
          <w:rPr>
            <w:rFonts w:ascii="Times New Roman" w:hAnsi="Times New Roman" w:cs="Times New Roman"/>
            <w:b/>
            <w:bCs/>
            <w:sz w:val="24"/>
            <w:szCs w:val="24"/>
          </w:rPr>
          <w:t>OF PRO</w:t>
        </w:r>
      </w:ins>
      <w:ins w:id="19" w:author="sunny singh" w:date="2020-04-14T14:20:00Z">
        <w:r>
          <w:rPr>
            <w:rFonts w:ascii="Times New Roman" w:hAnsi="Times New Roman" w:cs="Times New Roman"/>
            <w:b/>
            <w:bCs/>
            <w:sz w:val="24"/>
            <w:szCs w:val="24"/>
          </w:rPr>
          <w:t>JECT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ins>
      <w:r w:rsidR="00250256">
        <w:rPr>
          <w:rFonts w:ascii="Times New Roman" w:hAnsi="Times New Roman" w:cs="Times New Roman"/>
          <w:b/>
          <w:bCs/>
          <w:sz w:val="24"/>
          <w:szCs w:val="24"/>
        </w:rPr>
        <w:t>9</w:t>
      </w:r>
    </w:p>
    <w:p w14:paraId="6DD359DB" w14:textId="28781189" w:rsidR="00BB47F9" w:rsidRPr="00196B9D" w:rsidRDefault="00BB47F9" w:rsidP="00894AF6">
      <w:pPr>
        <w:pStyle w:val="ListParagraph"/>
        <w:numPr>
          <w:ilvl w:val="0"/>
          <w:numId w:val="2"/>
        </w:numPr>
        <w:spacing w:line="360" w:lineRule="auto"/>
        <w:rPr>
          <w:b/>
          <w:bCs/>
          <w:sz w:val="24"/>
          <w:szCs w:val="24"/>
        </w:rPr>
      </w:pPr>
      <w:r w:rsidRPr="00AF796E">
        <w:rPr>
          <w:rFonts w:ascii="Times New Roman" w:hAnsi="Times New Roman" w:cs="Times New Roman"/>
          <w:b/>
          <w:bCs/>
          <w:sz w:val="24"/>
          <w:szCs w:val="24"/>
        </w:rPr>
        <w:t>CONCLUSION</w:t>
      </w:r>
      <w:r w:rsidR="00196B9D">
        <w:rPr>
          <w:rFonts w:ascii="Times New Roman" w:hAnsi="Times New Roman" w:cs="Times New Roman"/>
          <w:b/>
          <w:bCs/>
          <w:sz w:val="24"/>
          <w:szCs w:val="24"/>
        </w:rPr>
        <w:t xml:space="preserve"> AND FUTURE SCOPE</w:t>
      </w:r>
    </w:p>
    <w:p w14:paraId="21458A44" w14:textId="7C633D7D" w:rsidR="00196B9D" w:rsidRPr="00196B9D" w:rsidRDefault="00196B9D"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CONCLUSION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ins w:id="20" w:author="sunny singh" w:date="2020-04-14T14:21:00Z">
        <w:r w:rsidR="00DB2651">
          <w:rPr>
            <w:rFonts w:ascii="Times New Roman" w:hAnsi="Times New Roman" w:cs="Times New Roman"/>
            <w:b/>
            <w:bCs/>
            <w:sz w:val="24"/>
            <w:szCs w:val="24"/>
          </w:rPr>
          <w:t>4</w:t>
        </w:r>
      </w:ins>
      <w:r w:rsidR="00250256">
        <w:rPr>
          <w:rFonts w:ascii="Times New Roman" w:hAnsi="Times New Roman" w:cs="Times New Roman"/>
          <w:b/>
          <w:bCs/>
          <w:sz w:val="24"/>
          <w:szCs w:val="24"/>
        </w:rPr>
        <w:t>1</w:t>
      </w:r>
      <w:del w:id="21" w:author="sunny singh" w:date="2020-04-14T14:21:00Z">
        <w:r w:rsidDel="00DB2651">
          <w:rPr>
            <w:rFonts w:ascii="Times New Roman" w:hAnsi="Times New Roman" w:cs="Times New Roman"/>
            <w:b/>
            <w:bCs/>
            <w:sz w:val="24"/>
            <w:szCs w:val="24"/>
          </w:rPr>
          <w:delText>38</w:delText>
        </w:r>
      </w:del>
    </w:p>
    <w:p w14:paraId="7C394B1E" w14:textId="1DB73D78" w:rsidR="00196B9D" w:rsidRPr="00AF796E" w:rsidRDefault="00196B9D" w:rsidP="00894AF6">
      <w:pPr>
        <w:pStyle w:val="ListParagraph"/>
        <w:numPr>
          <w:ilvl w:val="1"/>
          <w:numId w:val="2"/>
        </w:numPr>
        <w:spacing w:line="360" w:lineRule="auto"/>
        <w:rPr>
          <w:b/>
          <w:bCs/>
          <w:sz w:val="24"/>
          <w:szCs w:val="24"/>
        </w:rPr>
      </w:pPr>
      <w:r>
        <w:rPr>
          <w:rFonts w:ascii="Times New Roman" w:hAnsi="Times New Roman" w:cs="Times New Roman"/>
          <w:b/>
          <w:bCs/>
          <w:sz w:val="24"/>
          <w:szCs w:val="24"/>
        </w:rPr>
        <w:t>FUTURE SCOPE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ins w:id="22" w:author="sunny singh" w:date="2020-04-14T14:21:00Z">
        <w:r w:rsidR="00DB2651">
          <w:rPr>
            <w:rFonts w:ascii="Times New Roman" w:hAnsi="Times New Roman" w:cs="Times New Roman"/>
            <w:b/>
            <w:bCs/>
            <w:sz w:val="24"/>
            <w:szCs w:val="24"/>
          </w:rPr>
          <w:t>4</w:t>
        </w:r>
      </w:ins>
      <w:r w:rsidR="00250256">
        <w:rPr>
          <w:rFonts w:ascii="Times New Roman" w:hAnsi="Times New Roman" w:cs="Times New Roman"/>
          <w:b/>
          <w:bCs/>
          <w:sz w:val="24"/>
          <w:szCs w:val="24"/>
        </w:rPr>
        <w:t>2</w:t>
      </w:r>
      <w:del w:id="23" w:author="sunny singh" w:date="2020-04-14T14:21:00Z">
        <w:r w:rsidDel="00DB2651">
          <w:rPr>
            <w:rFonts w:ascii="Times New Roman" w:hAnsi="Times New Roman" w:cs="Times New Roman"/>
            <w:b/>
            <w:bCs/>
            <w:sz w:val="24"/>
            <w:szCs w:val="24"/>
          </w:rPr>
          <w:delText>39</w:delText>
        </w:r>
      </w:del>
    </w:p>
    <w:p w14:paraId="602B1141" w14:textId="265B7694" w:rsidR="00BB47F9" w:rsidRPr="00346A97" w:rsidRDefault="00BB47F9" w:rsidP="00894AF6">
      <w:pPr>
        <w:pStyle w:val="ListParagraph"/>
        <w:numPr>
          <w:ilvl w:val="0"/>
          <w:numId w:val="2"/>
        </w:numPr>
        <w:spacing w:line="360" w:lineRule="auto"/>
        <w:rPr>
          <w:b/>
          <w:bCs/>
          <w:sz w:val="24"/>
          <w:szCs w:val="24"/>
        </w:rPr>
      </w:pPr>
      <w:r w:rsidRPr="0056726A">
        <w:rPr>
          <w:rFonts w:ascii="Times New Roman" w:hAnsi="Times New Roman" w:cs="Times New Roman"/>
          <w:b/>
          <w:bCs/>
          <w:sz w:val="24"/>
          <w:szCs w:val="24"/>
        </w:rPr>
        <w:t>REFERENCES</w:t>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r>
      <w:r w:rsidR="00196B9D">
        <w:rPr>
          <w:rFonts w:ascii="Times New Roman" w:hAnsi="Times New Roman" w:cs="Times New Roman"/>
          <w:b/>
          <w:bCs/>
          <w:sz w:val="24"/>
          <w:szCs w:val="24"/>
        </w:rPr>
        <w:tab/>
        <w:t>4</w:t>
      </w:r>
      <w:r w:rsidR="00250256">
        <w:rPr>
          <w:rFonts w:ascii="Times New Roman" w:hAnsi="Times New Roman" w:cs="Times New Roman"/>
          <w:b/>
          <w:bCs/>
          <w:sz w:val="24"/>
          <w:szCs w:val="24"/>
        </w:rPr>
        <w:t>3</w:t>
      </w:r>
      <w:del w:id="24" w:author="sunny singh" w:date="2020-04-14T14:21:00Z">
        <w:r w:rsidR="00196B9D" w:rsidDel="00DB2651">
          <w:rPr>
            <w:rFonts w:ascii="Times New Roman" w:hAnsi="Times New Roman" w:cs="Times New Roman"/>
            <w:b/>
            <w:bCs/>
            <w:sz w:val="24"/>
            <w:szCs w:val="24"/>
          </w:rPr>
          <w:delText>0</w:delText>
        </w:r>
      </w:del>
    </w:p>
    <w:p w14:paraId="0621CC1E" w14:textId="77777777" w:rsidR="00BB47F9" w:rsidDel="00A96263" w:rsidRDefault="00BB47F9" w:rsidP="00894AF6">
      <w:pPr>
        <w:spacing w:line="360" w:lineRule="auto"/>
        <w:rPr>
          <w:del w:id="25" w:author="sunny singh" w:date="2020-04-14T14:25:00Z"/>
        </w:rPr>
      </w:pPr>
    </w:p>
    <w:p w14:paraId="228FF6BC" w14:textId="07F954EE" w:rsidR="00F92C8D" w:rsidRDefault="00F92C8D" w:rsidP="00AD2DF6">
      <w:pPr>
        <w:spacing w:line="360" w:lineRule="auto"/>
        <w:rPr>
          <w:rFonts w:ascii="Times New Roman" w:hAnsi="Times New Roman" w:cs="Times New Roman"/>
          <w:sz w:val="24"/>
          <w:szCs w:val="24"/>
        </w:rPr>
      </w:pPr>
    </w:p>
    <w:p w14:paraId="2AD90B8D" w14:textId="77777777" w:rsidR="00F92C8D" w:rsidRPr="00894AF6" w:rsidRDefault="00F92C8D" w:rsidP="00894AF6">
      <w:pPr>
        <w:pStyle w:val="Heading1"/>
        <w:spacing w:line="360" w:lineRule="auto"/>
        <w:jc w:val="center"/>
        <w:rPr>
          <w:rFonts w:ascii="Times New Roman" w:hAnsi="Times New Roman" w:cs="Times New Roman"/>
          <w:caps/>
          <w:color w:val="auto"/>
          <w:sz w:val="30"/>
          <w:szCs w:val="30"/>
        </w:rPr>
      </w:pPr>
      <w:r w:rsidRPr="00894AF6">
        <w:rPr>
          <w:rFonts w:ascii="Times New Roman" w:hAnsi="Times New Roman" w:cs="Times New Roman"/>
          <w:caps/>
          <w:color w:val="auto"/>
          <w:sz w:val="30"/>
          <w:szCs w:val="30"/>
        </w:rPr>
        <w:lastRenderedPageBreak/>
        <w:t>Abstract</w:t>
      </w:r>
    </w:p>
    <w:p w14:paraId="639CEF1F" w14:textId="77777777" w:rsidR="00F92C8D" w:rsidRPr="00A34E64" w:rsidRDefault="00F92C8D" w:rsidP="00F92C8D">
      <w:pPr>
        <w:spacing w:line="360" w:lineRule="auto"/>
      </w:pPr>
    </w:p>
    <w:p w14:paraId="168E735F" w14:textId="77777777" w:rsidR="00F92C8D" w:rsidRPr="00A34E64" w:rsidRDefault="00F92C8D" w:rsidP="00F92C8D">
      <w:pPr>
        <w:pStyle w:val="BodyText"/>
      </w:pPr>
      <w:r w:rsidRPr="00A34E64">
        <w:t>Blockchain technology has been seeing widespread interest as a means to ensure the integrity, confidentiality</w:t>
      </w:r>
      <w:r>
        <w:t>,</w:t>
      </w:r>
      <w:r w:rsidRPr="00A34E64">
        <w:t xml:space="preserve"> and availability of data in a trustless environment. They are designed to protect data from both internal and external cyber</w:t>
      </w:r>
      <w:r>
        <w:t>-</w:t>
      </w:r>
      <w:r w:rsidRPr="00A34E64">
        <w:t>attacks by utilizing the aggregated power of the network to resist malicious efforts. In this article, we will create our decentralized messaging application utilizing the Ethereal Whisper protocol. Our application will be able to send encrypted messages both securely and anonymously. We will utilize the ethereal platform to deploy our blockchain network. This application would be resistant to most suppression tactics due to its distributed nature and Adaptability of its communication protocol.</w:t>
      </w:r>
    </w:p>
    <w:p w14:paraId="71ECC7B2" w14:textId="77777777" w:rsidR="00F92C8D" w:rsidRPr="00A34E64" w:rsidRDefault="00F92C8D" w:rsidP="00F92C8D">
      <w:pPr>
        <w:autoSpaceDE w:val="0"/>
        <w:autoSpaceDN w:val="0"/>
        <w:adjustRightInd w:val="0"/>
        <w:spacing w:after="0" w:line="360" w:lineRule="auto"/>
        <w:ind w:firstLine="720"/>
        <w:jc w:val="both"/>
        <w:rPr>
          <w:rFonts w:ascii="Times New Roman" w:hAnsi="Times New Roman" w:cs="Times New Roman"/>
          <w:bCs/>
          <w:sz w:val="24"/>
          <w:szCs w:val="24"/>
        </w:rPr>
      </w:pPr>
    </w:p>
    <w:p w14:paraId="23B5DCBF" w14:textId="77777777" w:rsidR="00F92C8D" w:rsidRPr="00A34E64" w:rsidRDefault="00F92C8D" w:rsidP="00F92C8D">
      <w:pPr>
        <w:autoSpaceDE w:val="0"/>
        <w:autoSpaceDN w:val="0"/>
        <w:adjustRightInd w:val="0"/>
        <w:spacing w:after="0" w:line="360" w:lineRule="auto"/>
        <w:jc w:val="both"/>
        <w:rPr>
          <w:rFonts w:ascii="Times New Roman" w:hAnsi="Times New Roman" w:cs="Times New Roman"/>
          <w:bCs/>
          <w:sz w:val="24"/>
          <w:szCs w:val="24"/>
        </w:rPr>
      </w:pPr>
      <w:r w:rsidRPr="00A34E64">
        <w:rPr>
          <w:rFonts w:ascii="Times New Roman" w:hAnsi="Times New Roman" w:cs="Times New Roman"/>
          <w:bCs/>
          <w:sz w:val="24"/>
          <w:szCs w:val="24"/>
        </w:rPr>
        <w:t xml:space="preserve">1) Mist Browser: an interface to access various </w:t>
      </w:r>
      <w:proofErr w:type="spellStart"/>
      <w:r w:rsidRPr="00A34E64">
        <w:rPr>
          <w:rFonts w:ascii="Times New Roman" w:hAnsi="Times New Roman" w:cs="Times New Roman"/>
          <w:bCs/>
          <w:sz w:val="24"/>
          <w:szCs w:val="24"/>
        </w:rPr>
        <w:t>dApps</w:t>
      </w:r>
      <w:proofErr w:type="spellEnd"/>
      <w:r w:rsidRPr="00A34E64">
        <w:rPr>
          <w:rFonts w:ascii="Times New Roman" w:hAnsi="Times New Roman" w:cs="Times New Roman"/>
          <w:bCs/>
          <w:sz w:val="24"/>
          <w:szCs w:val="24"/>
        </w:rPr>
        <w:t xml:space="preserve">. </w:t>
      </w:r>
    </w:p>
    <w:p w14:paraId="12E24037" w14:textId="77777777" w:rsidR="00F92C8D" w:rsidRPr="00A34E64" w:rsidRDefault="00F92C8D" w:rsidP="00F92C8D">
      <w:pPr>
        <w:autoSpaceDE w:val="0"/>
        <w:autoSpaceDN w:val="0"/>
        <w:adjustRightInd w:val="0"/>
        <w:spacing w:after="0" w:line="360" w:lineRule="auto"/>
        <w:jc w:val="both"/>
        <w:rPr>
          <w:rFonts w:ascii="Times New Roman" w:hAnsi="Times New Roman" w:cs="Times New Roman"/>
          <w:bCs/>
          <w:sz w:val="24"/>
          <w:szCs w:val="24"/>
        </w:rPr>
      </w:pPr>
      <w:r w:rsidRPr="00A34E64">
        <w:rPr>
          <w:rFonts w:ascii="Times New Roman" w:hAnsi="Times New Roman" w:cs="Times New Roman"/>
          <w:bCs/>
          <w:sz w:val="24"/>
          <w:szCs w:val="24"/>
        </w:rPr>
        <w:t xml:space="preserve">2) Decentralized Applications. </w:t>
      </w:r>
    </w:p>
    <w:p w14:paraId="0CC633A2" w14:textId="77777777" w:rsidR="00F92C8D" w:rsidRPr="00A34E64" w:rsidRDefault="00F92C8D" w:rsidP="00F92C8D">
      <w:pPr>
        <w:autoSpaceDE w:val="0"/>
        <w:autoSpaceDN w:val="0"/>
        <w:adjustRightInd w:val="0"/>
        <w:spacing w:after="0" w:line="360" w:lineRule="auto"/>
        <w:jc w:val="both"/>
        <w:rPr>
          <w:rFonts w:ascii="Times New Roman" w:hAnsi="Times New Roman" w:cs="Times New Roman"/>
          <w:bCs/>
          <w:sz w:val="24"/>
          <w:szCs w:val="24"/>
        </w:rPr>
      </w:pPr>
      <w:r w:rsidRPr="00A34E64">
        <w:rPr>
          <w:rFonts w:ascii="Times New Roman" w:hAnsi="Times New Roman" w:cs="Times New Roman"/>
          <w:bCs/>
          <w:sz w:val="24"/>
          <w:szCs w:val="24"/>
        </w:rPr>
        <w:t xml:space="preserve">3) Whisper: it is Ethereum’s P2P communication protocol for decentralized applications. P2P communication between nodes in the Whisper network utilizes the D Vp2p Wire Protocol. A </w:t>
      </w:r>
      <w:proofErr w:type="spellStart"/>
      <w:r w:rsidRPr="00A34E64">
        <w:rPr>
          <w:rFonts w:ascii="Times New Roman" w:hAnsi="Times New Roman" w:cs="Times New Roman"/>
          <w:bCs/>
          <w:sz w:val="24"/>
          <w:szCs w:val="24"/>
        </w:rPr>
        <w:t>dApp</w:t>
      </w:r>
      <w:proofErr w:type="spellEnd"/>
      <w:r w:rsidRPr="00A34E64">
        <w:rPr>
          <w:rFonts w:ascii="Times New Roman" w:hAnsi="Times New Roman" w:cs="Times New Roman"/>
          <w:bCs/>
          <w:sz w:val="24"/>
          <w:szCs w:val="24"/>
        </w:rPr>
        <w:t xml:space="preserve"> instance can create an identity within a node that is connected to Whisper. This identity is needed to send or receive messages. Once a message is sent, it is, in theory, supposed </w:t>
      </w:r>
    </w:p>
    <w:p w14:paraId="2AB7836D" w14:textId="77777777" w:rsidR="00F92C8D" w:rsidRPr="00F92C8D" w:rsidRDefault="00F92C8D" w:rsidP="00F92C8D">
      <w:pPr>
        <w:autoSpaceDE w:val="0"/>
        <w:autoSpaceDN w:val="0"/>
        <w:adjustRightInd w:val="0"/>
        <w:spacing w:after="0" w:line="360" w:lineRule="auto"/>
        <w:jc w:val="both"/>
        <w:rPr>
          <w:rFonts w:ascii="Times New Roman" w:hAnsi="Times New Roman" w:cs="Times New Roman"/>
          <w:bCs/>
          <w:sz w:val="24"/>
          <w:szCs w:val="24"/>
        </w:rPr>
      </w:pPr>
      <w:r w:rsidRPr="00A34E64">
        <w:rPr>
          <w:rFonts w:ascii="Times New Roman" w:hAnsi="Times New Roman" w:cs="Times New Roman"/>
          <w:bCs/>
          <w:sz w:val="24"/>
          <w:szCs w:val="24"/>
        </w:rPr>
        <w:t>to be routed through every Whisper node. This makes it necessary to implement a PoW algorithm to prevent denial-of-service (DoS) attacks. Messages are only processed and further routed if their PoW is found to exceed a predefined threshold.</w:t>
      </w:r>
    </w:p>
    <w:p w14:paraId="033BDEA5" w14:textId="458D9DB7" w:rsidR="00F92C8D" w:rsidRDefault="00F92C8D" w:rsidP="00AD2DF6">
      <w:pPr>
        <w:spacing w:line="360" w:lineRule="auto"/>
        <w:rPr>
          <w:rFonts w:ascii="Times New Roman" w:hAnsi="Times New Roman" w:cs="Times New Roman"/>
          <w:sz w:val="24"/>
          <w:szCs w:val="24"/>
        </w:rPr>
      </w:pPr>
    </w:p>
    <w:p w14:paraId="64E8408F" w14:textId="3D0187F0" w:rsidR="00894AF6" w:rsidRDefault="00894AF6" w:rsidP="00AD2DF6">
      <w:pPr>
        <w:spacing w:line="360" w:lineRule="auto"/>
        <w:rPr>
          <w:rFonts w:ascii="Times New Roman" w:hAnsi="Times New Roman" w:cs="Times New Roman"/>
          <w:sz w:val="24"/>
          <w:szCs w:val="24"/>
        </w:rPr>
      </w:pPr>
    </w:p>
    <w:p w14:paraId="7EC8E1CB" w14:textId="7B8B2041" w:rsidR="00894AF6" w:rsidRDefault="00894AF6" w:rsidP="00AD2DF6">
      <w:pPr>
        <w:spacing w:line="360" w:lineRule="auto"/>
        <w:rPr>
          <w:rFonts w:ascii="Times New Roman" w:hAnsi="Times New Roman" w:cs="Times New Roman"/>
          <w:sz w:val="24"/>
          <w:szCs w:val="24"/>
        </w:rPr>
      </w:pPr>
    </w:p>
    <w:p w14:paraId="23615307" w14:textId="67BAFF4B" w:rsidR="00894AF6" w:rsidRDefault="00894AF6" w:rsidP="00AD2DF6">
      <w:pPr>
        <w:spacing w:line="360" w:lineRule="auto"/>
        <w:rPr>
          <w:rFonts w:ascii="Times New Roman" w:hAnsi="Times New Roman" w:cs="Times New Roman"/>
          <w:sz w:val="24"/>
          <w:szCs w:val="24"/>
        </w:rPr>
      </w:pPr>
    </w:p>
    <w:p w14:paraId="0BE0D297" w14:textId="4AFBA560" w:rsidR="00894AF6" w:rsidRDefault="00894AF6" w:rsidP="00AD2DF6">
      <w:pPr>
        <w:spacing w:line="360" w:lineRule="auto"/>
        <w:rPr>
          <w:rFonts w:ascii="Times New Roman" w:hAnsi="Times New Roman" w:cs="Times New Roman"/>
          <w:sz w:val="24"/>
          <w:szCs w:val="24"/>
        </w:rPr>
      </w:pPr>
    </w:p>
    <w:p w14:paraId="33042865" w14:textId="418E8056" w:rsidR="00894AF6" w:rsidRDefault="00894AF6" w:rsidP="00AD2DF6">
      <w:pPr>
        <w:spacing w:line="360" w:lineRule="auto"/>
        <w:rPr>
          <w:rFonts w:ascii="Times New Roman" w:hAnsi="Times New Roman" w:cs="Times New Roman"/>
          <w:sz w:val="24"/>
          <w:szCs w:val="24"/>
        </w:rPr>
      </w:pPr>
    </w:p>
    <w:p w14:paraId="12DE2E53" w14:textId="70A3D9C6" w:rsidR="00894AF6" w:rsidRDefault="00894AF6" w:rsidP="00AD2DF6">
      <w:pPr>
        <w:spacing w:line="360" w:lineRule="auto"/>
        <w:rPr>
          <w:rFonts w:ascii="Times New Roman" w:hAnsi="Times New Roman" w:cs="Times New Roman"/>
          <w:sz w:val="24"/>
          <w:szCs w:val="24"/>
        </w:rPr>
      </w:pPr>
    </w:p>
    <w:p w14:paraId="58E686E6" w14:textId="1ED21D11" w:rsidR="00894AF6" w:rsidDel="00A96263" w:rsidRDefault="00894AF6" w:rsidP="00AD2DF6">
      <w:pPr>
        <w:spacing w:line="360" w:lineRule="auto"/>
        <w:rPr>
          <w:del w:id="26" w:author="sunny singh" w:date="2020-04-14T14:25:00Z"/>
          <w:rFonts w:ascii="Times New Roman" w:hAnsi="Times New Roman" w:cs="Times New Roman"/>
          <w:sz w:val="24"/>
          <w:szCs w:val="24"/>
        </w:rPr>
      </w:pPr>
    </w:p>
    <w:p w14:paraId="7DB1E426" w14:textId="2C8A70E1" w:rsidR="00894AF6" w:rsidRDefault="00894AF6" w:rsidP="00AD2DF6">
      <w:pPr>
        <w:spacing w:line="360" w:lineRule="auto"/>
        <w:rPr>
          <w:rFonts w:ascii="Times New Roman" w:hAnsi="Times New Roman" w:cs="Times New Roman"/>
          <w:sz w:val="24"/>
          <w:szCs w:val="24"/>
        </w:rPr>
      </w:pPr>
    </w:p>
    <w:p w14:paraId="561930F1" w14:textId="7B9C8883" w:rsidR="00894AF6" w:rsidRDefault="00894AF6" w:rsidP="00894AF6">
      <w:pPr>
        <w:pStyle w:val="Heading2"/>
      </w:pPr>
      <w:r w:rsidRPr="00894AF6">
        <w:lastRenderedPageBreak/>
        <w:t>LIST OF FIGURES</w:t>
      </w:r>
    </w:p>
    <w:p w14:paraId="3F2E1688" w14:textId="77777777" w:rsidR="00894AF6" w:rsidRPr="00894AF6" w:rsidRDefault="00894AF6" w:rsidP="00894AF6"/>
    <w:p w14:paraId="66CC9055" w14:textId="66232C81" w:rsidR="00894AF6" w:rsidRDefault="00894AF6" w:rsidP="00894AF6">
      <w:pPr>
        <w:rPr>
          <w:rFonts w:ascii="Times New Roman" w:hAnsi="Times New Roman" w:cs="Times New Roman"/>
          <w:sz w:val="30"/>
          <w:szCs w:val="30"/>
        </w:rPr>
      </w:pPr>
      <w:r w:rsidRPr="00894AF6">
        <w:rPr>
          <w:rFonts w:ascii="Times New Roman" w:hAnsi="Times New Roman" w:cs="Times New Roman"/>
          <w:sz w:val="30"/>
          <w:szCs w:val="30"/>
        </w:rPr>
        <w:t>FIGURES</w:t>
      </w:r>
      <w:r w:rsidRPr="00894AF6">
        <w:rPr>
          <w:rFonts w:ascii="Times New Roman" w:hAnsi="Times New Roman" w:cs="Times New Roman"/>
          <w:sz w:val="30"/>
          <w:szCs w:val="30"/>
        </w:rPr>
        <w:tab/>
      </w:r>
      <w:r w:rsidRPr="00894AF6">
        <w:rPr>
          <w:rFonts w:ascii="Times New Roman" w:hAnsi="Times New Roman" w:cs="Times New Roman"/>
          <w:sz w:val="30"/>
          <w:szCs w:val="30"/>
        </w:rPr>
        <w:tab/>
      </w:r>
      <w:r w:rsidRPr="00894AF6">
        <w:rPr>
          <w:rFonts w:ascii="Times New Roman" w:hAnsi="Times New Roman" w:cs="Times New Roman"/>
          <w:sz w:val="30"/>
          <w:szCs w:val="30"/>
        </w:rPr>
        <w:tab/>
      </w:r>
      <w:r w:rsidRPr="00894AF6">
        <w:rPr>
          <w:rFonts w:ascii="Times New Roman" w:hAnsi="Times New Roman" w:cs="Times New Roman"/>
          <w:sz w:val="30"/>
          <w:szCs w:val="30"/>
        </w:rPr>
        <w:tab/>
      </w:r>
      <w:r w:rsidRPr="00894AF6">
        <w:rPr>
          <w:rFonts w:ascii="Times New Roman" w:hAnsi="Times New Roman" w:cs="Times New Roman"/>
          <w:sz w:val="30"/>
          <w:szCs w:val="30"/>
        </w:rPr>
        <w:tab/>
      </w:r>
      <w:r w:rsidRPr="00894AF6">
        <w:rPr>
          <w:rFonts w:ascii="Times New Roman" w:hAnsi="Times New Roman" w:cs="Times New Roman"/>
          <w:sz w:val="30"/>
          <w:szCs w:val="30"/>
        </w:rPr>
        <w:tab/>
      </w:r>
      <w:r w:rsidRPr="00894AF6">
        <w:rPr>
          <w:rFonts w:ascii="Times New Roman" w:hAnsi="Times New Roman" w:cs="Times New Roman"/>
          <w:sz w:val="30"/>
          <w:szCs w:val="30"/>
        </w:rPr>
        <w:tab/>
      </w:r>
      <w:r w:rsidRPr="00894AF6">
        <w:rPr>
          <w:rFonts w:ascii="Times New Roman" w:hAnsi="Times New Roman" w:cs="Times New Roman"/>
          <w:sz w:val="30"/>
          <w:szCs w:val="30"/>
        </w:rPr>
        <w:tab/>
      </w:r>
      <w:r w:rsidRPr="00894AF6">
        <w:rPr>
          <w:rFonts w:ascii="Times New Roman" w:hAnsi="Times New Roman" w:cs="Times New Roman"/>
          <w:sz w:val="30"/>
          <w:szCs w:val="30"/>
        </w:rPr>
        <w:tab/>
      </w:r>
      <w:r w:rsidRPr="00894AF6">
        <w:rPr>
          <w:rFonts w:ascii="Times New Roman" w:hAnsi="Times New Roman" w:cs="Times New Roman"/>
          <w:sz w:val="30"/>
          <w:szCs w:val="30"/>
        </w:rPr>
        <w:tab/>
        <w:t>PAGE NO.</w:t>
      </w:r>
    </w:p>
    <w:p w14:paraId="6E6F4D8B" w14:textId="6E175834" w:rsidR="00894AF6" w:rsidRPr="0026401B" w:rsidRDefault="00894AF6" w:rsidP="00894AF6">
      <w:pPr>
        <w:autoSpaceDE w:val="0"/>
        <w:autoSpaceDN w:val="0"/>
        <w:adjustRightInd w:val="0"/>
        <w:spacing w:after="0" w:line="360" w:lineRule="auto"/>
        <w:rPr>
          <w:rFonts w:ascii="Times New Roman" w:eastAsia="TimesNewRomanPSMT" w:hAnsi="Times New Roman" w:cs="Times New Roman"/>
          <w:b/>
          <w:bCs/>
          <w:iCs/>
          <w:sz w:val="24"/>
          <w:szCs w:val="24"/>
        </w:rPr>
      </w:pPr>
      <w:r w:rsidRPr="00AD587B">
        <w:rPr>
          <w:rFonts w:ascii="Times New Roman" w:eastAsia="TimesNewRomanPSMT" w:hAnsi="Times New Roman" w:cs="Times New Roman"/>
          <w:iCs/>
          <w:caps/>
          <w:sz w:val="24"/>
          <w:szCs w:val="24"/>
        </w:rPr>
        <w:t>Fig. 1.1. Ethereal technology stack</w:t>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b/>
          <w:bCs/>
          <w:iCs/>
          <w:caps/>
          <w:sz w:val="24"/>
          <w:szCs w:val="24"/>
        </w:rPr>
        <w:t>3</w:t>
      </w:r>
    </w:p>
    <w:p w14:paraId="217F114C" w14:textId="41D0B2A2" w:rsidR="00894AF6" w:rsidRPr="0026401B" w:rsidRDefault="00894AF6" w:rsidP="00894AF6">
      <w:pPr>
        <w:autoSpaceDE w:val="0"/>
        <w:autoSpaceDN w:val="0"/>
        <w:adjustRightInd w:val="0"/>
        <w:spacing w:after="0" w:line="360" w:lineRule="auto"/>
        <w:rPr>
          <w:rFonts w:ascii="Times New Roman" w:hAnsi="Times New Roman" w:cs="Times New Roman"/>
          <w:b/>
          <w:bCs/>
          <w:iCs/>
          <w:caps/>
          <w:sz w:val="24"/>
          <w:szCs w:val="24"/>
        </w:rPr>
      </w:pPr>
      <w:r w:rsidRPr="00380415">
        <w:rPr>
          <w:rFonts w:ascii="Times New Roman" w:hAnsi="Times New Roman" w:cs="Times New Roman"/>
          <w:iCs/>
          <w:caps/>
          <w:sz w:val="24"/>
          <w:szCs w:val="24"/>
        </w:rPr>
        <w:t>Fig 1.2. The information a block (transaction)</w:t>
      </w:r>
      <w:r w:rsidR="0026401B">
        <w:rPr>
          <w:rFonts w:ascii="Times New Roman" w:hAnsi="Times New Roman" w:cs="Times New Roman"/>
          <w:iCs/>
          <w:caps/>
          <w:sz w:val="24"/>
          <w:szCs w:val="24"/>
        </w:rPr>
        <w:tab/>
      </w:r>
      <w:r w:rsidR="0026401B">
        <w:rPr>
          <w:rFonts w:ascii="Times New Roman" w:hAnsi="Times New Roman" w:cs="Times New Roman"/>
          <w:iCs/>
          <w:caps/>
          <w:sz w:val="24"/>
          <w:szCs w:val="24"/>
        </w:rPr>
        <w:tab/>
      </w:r>
      <w:r w:rsidR="0026401B">
        <w:rPr>
          <w:rFonts w:ascii="Times New Roman" w:hAnsi="Times New Roman" w:cs="Times New Roman"/>
          <w:iCs/>
          <w:caps/>
          <w:sz w:val="24"/>
          <w:szCs w:val="24"/>
        </w:rPr>
        <w:tab/>
      </w:r>
      <w:r w:rsidR="0026401B">
        <w:rPr>
          <w:rFonts w:ascii="Times New Roman" w:hAnsi="Times New Roman" w:cs="Times New Roman"/>
          <w:iCs/>
          <w:caps/>
          <w:sz w:val="24"/>
          <w:szCs w:val="24"/>
        </w:rPr>
        <w:tab/>
      </w:r>
      <w:r w:rsidR="0026401B">
        <w:rPr>
          <w:rFonts w:ascii="Times New Roman" w:hAnsi="Times New Roman" w:cs="Times New Roman"/>
          <w:b/>
          <w:bCs/>
          <w:iCs/>
          <w:caps/>
          <w:sz w:val="24"/>
          <w:szCs w:val="24"/>
        </w:rPr>
        <w:t>5</w:t>
      </w:r>
    </w:p>
    <w:p w14:paraId="22DF8B7D" w14:textId="4CCDE94E" w:rsidR="00894AF6" w:rsidRPr="0026401B" w:rsidRDefault="00894AF6" w:rsidP="00894AF6">
      <w:pPr>
        <w:autoSpaceDE w:val="0"/>
        <w:autoSpaceDN w:val="0"/>
        <w:adjustRightInd w:val="0"/>
        <w:spacing w:after="0" w:line="360" w:lineRule="auto"/>
        <w:rPr>
          <w:rFonts w:ascii="Times New Roman" w:hAnsi="Times New Roman" w:cs="Times New Roman"/>
          <w:b/>
          <w:bCs/>
          <w:iCs/>
          <w:caps/>
          <w:sz w:val="24"/>
          <w:szCs w:val="24"/>
        </w:rPr>
      </w:pPr>
      <w:r w:rsidRPr="00380415">
        <w:rPr>
          <w:rFonts w:ascii="Times New Roman" w:hAnsi="Times New Roman" w:cs="Times New Roman"/>
          <w:iCs/>
          <w:caps/>
          <w:sz w:val="24"/>
          <w:szCs w:val="24"/>
        </w:rPr>
        <w:t>Fig 1.3. Chord-based distributed system</w:t>
      </w:r>
      <w:r w:rsidR="0026401B">
        <w:rPr>
          <w:rFonts w:ascii="Times New Roman" w:hAnsi="Times New Roman" w:cs="Times New Roman"/>
          <w:b/>
          <w:bCs/>
          <w:iCs/>
          <w:caps/>
          <w:sz w:val="24"/>
          <w:szCs w:val="24"/>
        </w:rPr>
        <w:tab/>
      </w:r>
      <w:r w:rsidR="0026401B">
        <w:rPr>
          <w:rFonts w:ascii="Times New Roman" w:hAnsi="Times New Roman" w:cs="Times New Roman"/>
          <w:b/>
          <w:bCs/>
          <w:iCs/>
          <w:caps/>
          <w:sz w:val="24"/>
          <w:szCs w:val="24"/>
        </w:rPr>
        <w:tab/>
      </w:r>
      <w:r w:rsidR="0026401B">
        <w:rPr>
          <w:rFonts w:ascii="Times New Roman" w:hAnsi="Times New Roman" w:cs="Times New Roman"/>
          <w:b/>
          <w:bCs/>
          <w:iCs/>
          <w:caps/>
          <w:sz w:val="24"/>
          <w:szCs w:val="24"/>
        </w:rPr>
        <w:tab/>
      </w:r>
      <w:r w:rsidR="0026401B">
        <w:rPr>
          <w:rFonts w:ascii="Times New Roman" w:hAnsi="Times New Roman" w:cs="Times New Roman"/>
          <w:b/>
          <w:bCs/>
          <w:iCs/>
          <w:caps/>
          <w:sz w:val="24"/>
          <w:szCs w:val="24"/>
        </w:rPr>
        <w:tab/>
      </w:r>
      <w:r w:rsidR="0026401B">
        <w:rPr>
          <w:rFonts w:ascii="Times New Roman" w:hAnsi="Times New Roman" w:cs="Times New Roman"/>
          <w:b/>
          <w:bCs/>
          <w:iCs/>
          <w:caps/>
          <w:sz w:val="24"/>
          <w:szCs w:val="24"/>
        </w:rPr>
        <w:tab/>
        <w:t>6</w:t>
      </w:r>
    </w:p>
    <w:p w14:paraId="0D30529F" w14:textId="62B57062" w:rsidR="00894AF6" w:rsidRPr="0026401B" w:rsidRDefault="00894AF6" w:rsidP="00894AF6">
      <w:pPr>
        <w:autoSpaceDE w:val="0"/>
        <w:autoSpaceDN w:val="0"/>
        <w:adjustRightInd w:val="0"/>
        <w:spacing w:after="0" w:line="360" w:lineRule="auto"/>
        <w:rPr>
          <w:rFonts w:ascii="Times New Roman" w:hAnsi="Times New Roman" w:cs="Times New Roman"/>
          <w:b/>
          <w:bCs/>
          <w:iCs/>
          <w:caps/>
          <w:sz w:val="24"/>
          <w:szCs w:val="24"/>
        </w:rPr>
      </w:pPr>
      <w:r w:rsidRPr="003A4F2D">
        <w:rPr>
          <w:rFonts w:ascii="Times New Roman" w:hAnsi="Times New Roman" w:cs="Times New Roman"/>
          <w:iCs/>
          <w:caps/>
          <w:sz w:val="24"/>
          <w:szCs w:val="24"/>
        </w:rPr>
        <w:t>Fig 3.1. Stakeholders from the traditional IdMS model</w:t>
      </w:r>
      <w:r w:rsidR="0026401B">
        <w:rPr>
          <w:rFonts w:ascii="Times New Roman" w:hAnsi="Times New Roman" w:cs="Times New Roman"/>
          <w:iCs/>
          <w:caps/>
          <w:sz w:val="24"/>
          <w:szCs w:val="24"/>
        </w:rPr>
        <w:tab/>
      </w:r>
      <w:r w:rsidR="0026401B">
        <w:rPr>
          <w:rFonts w:ascii="Times New Roman" w:hAnsi="Times New Roman" w:cs="Times New Roman"/>
          <w:iCs/>
          <w:caps/>
          <w:sz w:val="24"/>
          <w:szCs w:val="24"/>
        </w:rPr>
        <w:tab/>
      </w:r>
      <w:r w:rsidR="0026401B">
        <w:rPr>
          <w:rFonts w:ascii="Times New Roman" w:hAnsi="Times New Roman" w:cs="Times New Roman"/>
          <w:b/>
          <w:bCs/>
          <w:iCs/>
          <w:caps/>
          <w:sz w:val="24"/>
          <w:szCs w:val="24"/>
        </w:rPr>
        <w:t>12</w:t>
      </w:r>
    </w:p>
    <w:p w14:paraId="1A98F0DB" w14:textId="63C39B34" w:rsidR="00894AF6" w:rsidRPr="0026401B" w:rsidRDefault="00894AF6" w:rsidP="00894AF6">
      <w:pPr>
        <w:autoSpaceDE w:val="0"/>
        <w:autoSpaceDN w:val="0"/>
        <w:adjustRightInd w:val="0"/>
        <w:spacing w:after="0" w:line="360" w:lineRule="auto"/>
        <w:rPr>
          <w:rFonts w:ascii="Times New Roman" w:eastAsia="TimesNewRomanPSMT" w:hAnsi="Times New Roman" w:cs="Times New Roman"/>
          <w:b/>
          <w:bCs/>
          <w:iCs/>
          <w:caps/>
          <w:sz w:val="24"/>
          <w:szCs w:val="24"/>
        </w:rPr>
      </w:pPr>
      <w:r w:rsidRPr="00380415">
        <w:rPr>
          <w:rFonts w:ascii="Times New Roman" w:eastAsia="TimesNewRomanPSMT" w:hAnsi="Times New Roman" w:cs="Times New Roman"/>
          <w:iCs/>
          <w:caps/>
          <w:sz w:val="24"/>
          <w:szCs w:val="24"/>
        </w:rPr>
        <w:t>Fig. 3.2 Software network architecture</w:t>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b/>
          <w:bCs/>
          <w:iCs/>
          <w:caps/>
          <w:sz w:val="24"/>
          <w:szCs w:val="24"/>
        </w:rPr>
        <w:t>15</w:t>
      </w:r>
    </w:p>
    <w:p w14:paraId="401C9778" w14:textId="0E3F75A6" w:rsidR="00894AF6" w:rsidRDefault="00894AF6" w:rsidP="00894AF6">
      <w:pPr>
        <w:autoSpaceDE w:val="0"/>
        <w:autoSpaceDN w:val="0"/>
        <w:adjustRightInd w:val="0"/>
        <w:spacing w:after="0" w:line="360" w:lineRule="auto"/>
        <w:rPr>
          <w:rFonts w:ascii="Times New Roman" w:eastAsia="TimesNewRomanPSMT" w:hAnsi="Times New Roman" w:cs="Times New Roman"/>
          <w:iCs/>
          <w:caps/>
          <w:sz w:val="24"/>
          <w:szCs w:val="24"/>
        </w:rPr>
      </w:pPr>
      <w:r w:rsidRPr="00380415">
        <w:rPr>
          <w:rFonts w:ascii="Times New Roman" w:eastAsia="TimesNewRomanPSMT" w:hAnsi="Times New Roman" w:cs="Times New Roman"/>
          <w:iCs/>
          <w:caps/>
          <w:sz w:val="24"/>
          <w:szCs w:val="24"/>
        </w:rPr>
        <w:t>Fig. 3.3 Message transmission process</w:t>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sidRPr="0026401B">
        <w:rPr>
          <w:rFonts w:ascii="Times New Roman" w:eastAsia="TimesNewRomanPSMT" w:hAnsi="Times New Roman" w:cs="Times New Roman"/>
          <w:b/>
          <w:bCs/>
          <w:iCs/>
          <w:caps/>
          <w:sz w:val="24"/>
          <w:szCs w:val="24"/>
        </w:rPr>
        <w:t>16</w:t>
      </w:r>
    </w:p>
    <w:p w14:paraId="1B52C098" w14:textId="67E79DE8" w:rsidR="002A4909" w:rsidRPr="0026401B" w:rsidRDefault="002A4909" w:rsidP="002A4909">
      <w:pPr>
        <w:autoSpaceDE w:val="0"/>
        <w:autoSpaceDN w:val="0"/>
        <w:adjustRightInd w:val="0"/>
        <w:spacing w:after="0" w:line="360" w:lineRule="auto"/>
        <w:rPr>
          <w:rFonts w:ascii="Times New Roman" w:eastAsia="TimesNewRomanPSMT" w:hAnsi="Times New Roman" w:cs="Times New Roman"/>
          <w:b/>
          <w:bCs/>
          <w:iCs/>
          <w:sz w:val="24"/>
          <w:szCs w:val="24"/>
        </w:rPr>
      </w:pPr>
      <w:r w:rsidRPr="002A4909">
        <w:rPr>
          <w:rFonts w:ascii="Times New Roman" w:eastAsia="TimesNewRomanPSMT" w:hAnsi="Times New Roman" w:cs="Times New Roman"/>
          <w:iCs/>
          <w:sz w:val="24"/>
          <w:szCs w:val="24"/>
        </w:rPr>
        <w:t>FIG 4.1 USE CASE DIAGRAM FOR USER</w:t>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b/>
          <w:bCs/>
          <w:iCs/>
          <w:sz w:val="24"/>
          <w:szCs w:val="24"/>
        </w:rPr>
        <w:t>17</w:t>
      </w:r>
    </w:p>
    <w:p w14:paraId="350751BE" w14:textId="271C4F09" w:rsidR="002A4909" w:rsidRPr="0026401B" w:rsidRDefault="002A4909" w:rsidP="002A4909">
      <w:pPr>
        <w:autoSpaceDE w:val="0"/>
        <w:autoSpaceDN w:val="0"/>
        <w:adjustRightInd w:val="0"/>
        <w:spacing w:after="0" w:line="360" w:lineRule="auto"/>
        <w:rPr>
          <w:rFonts w:ascii="Times New Roman" w:eastAsia="TimesNewRomanPSMT" w:hAnsi="Times New Roman" w:cs="Times New Roman"/>
          <w:b/>
          <w:bCs/>
          <w:iCs/>
          <w:sz w:val="32"/>
          <w:szCs w:val="32"/>
        </w:rPr>
      </w:pPr>
      <w:r w:rsidRPr="002A4909">
        <w:rPr>
          <w:rFonts w:ascii="Times New Roman" w:eastAsia="TimesNewRomanPSMT" w:hAnsi="Times New Roman" w:cs="Times New Roman"/>
          <w:iCs/>
          <w:caps/>
          <w:sz w:val="24"/>
          <w:szCs w:val="24"/>
        </w:rPr>
        <w:t>Fig 4.2</w:t>
      </w:r>
      <w:r>
        <w:rPr>
          <w:rFonts w:ascii="Times New Roman" w:eastAsia="TimesNewRomanPSMT" w:hAnsi="Times New Roman" w:cs="Times New Roman"/>
          <w:iCs/>
          <w:sz w:val="24"/>
          <w:szCs w:val="24"/>
        </w:rPr>
        <w:t xml:space="preserve"> SEQUENCE DIAGRAM OF THE APPLICATION</w:t>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b/>
          <w:bCs/>
          <w:iCs/>
          <w:sz w:val="24"/>
          <w:szCs w:val="24"/>
        </w:rPr>
        <w:t>18</w:t>
      </w:r>
    </w:p>
    <w:p w14:paraId="3F398422" w14:textId="5D9DEA50" w:rsidR="002A4909" w:rsidRPr="0026401B" w:rsidRDefault="002A4909" w:rsidP="002A4909">
      <w:pPr>
        <w:autoSpaceDE w:val="0"/>
        <w:autoSpaceDN w:val="0"/>
        <w:adjustRightInd w:val="0"/>
        <w:spacing w:after="0" w:line="360" w:lineRule="auto"/>
        <w:rPr>
          <w:rFonts w:ascii="Times New Roman" w:eastAsia="TimesNewRomanPSMT" w:hAnsi="Times New Roman" w:cs="Times New Roman"/>
          <w:b/>
          <w:bCs/>
          <w:iCs/>
          <w:sz w:val="24"/>
          <w:szCs w:val="24"/>
        </w:rPr>
      </w:pPr>
      <w:r w:rsidRPr="002A4909">
        <w:rPr>
          <w:rFonts w:ascii="Times New Roman" w:eastAsia="TimesNewRomanPSMT" w:hAnsi="Times New Roman" w:cs="Times New Roman"/>
          <w:iCs/>
          <w:caps/>
          <w:sz w:val="24"/>
          <w:szCs w:val="24"/>
        </w:rPr>
        <w:t>Fig</w:t>
      </w:r>
      <w:r>
        <w:rPr>
          <w:rFonts w:ascii="Times New Roman" w:eastAsia="TimesNewRomanPSMT" w:hAnsi="Times New Roman" w:cs="Times New Roman"/>
          <w:iCs/>
          <w:sz w:val="24"/>
          <w:szCs w:val="24"/>
        </w:rPr>
        <w:t xml:space="preserve"> 4.</w:t>
      </w:r>
      <w:r w:rsidR="00250256">
        <w:rPr>
          <w:rFonts w:ascii="Times New Roman" w:eastAsia="TimesNewRomanPSMT" w:hAnsi="Times New Roman" w:cs="Times New Roman"/>
          <w:iCs/>
          <w:sz w:val="24"/>
          <w:szCs w:val="24"/>
        </w:rPr>
        <w:t>2.1</w:t>
      </w:r>
      <w:r>
        <w:rPr>
          <w:rFonts w:ascii="Times New Roman" w:eastAsia="TimesNewRomanPSMT" w:hAnsi="Times New Roman" w:cs="Times New Roman"/>
          <w:iCs/>
          <w:sz w:val="24"/>
          <w:szCs w:val="24"/>
        </w:rPr>
        <w:t xml:space="preserve"> </w:t>
      </w:r>
      <w:r w:rsidRPr="00E87E91">
        <w:rPr>
          <w:rFonts w:ascii="Times New Roman" w:eastAsia="TimesNewRomanPSMT" w:hAnsi="Times New Roman" w:cs="Times New Roman"/>
          <w:iCs/>
          <w:caps/>
          <w:sz w:val="24"/>
          <w:szCs w:val="24"/>
        </w:rPr>
        <w:t>Sequence of project in backend</w:t>
      </w:r>
      <w:r>
        <w:rPr>
          <w:rFonts w:ascii="Times New Roman" w:eastAsia="TimesNewRomanPSMT" w:hAnsi="Times New Roman" w:cs="Times New Roman"/>
          <w:iCs/>
          <w:sz w:val="24"/>
          <w:szCs w:val="24"/>
        </w:rPr>
        <w:t xml:space="preserve"> </w:t>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iCs/>
          <w:sz w:val="24"/>
          <w:szCs w:val="24"/>
        </w:rPr>
        <w:tab/>
      </w:r>
      <w:r w:rsidR="0026401B">
        <w:rPr>
          <w:rFonts w:ascii="Times New Roman" w:eastAsia="TimesNewRomanPSMT" w:hAnsi="Times New Roman" w:cs="Times New Roman"/>
          <w:b/>
          <w:bCs/>
          <w:iCs/>
          <w:sz w:val="24"/>
          <w:szCs w:val="24"/>
        </w:rPr>
        <w:t>18</w:t>
      </w:r>
    </w:p>
    <w:p w14:paraId="19B62B13" w14:textId="54413357" w:rsidR="002A4909" w:rsidRPr="0026401B" w:rsidRDefault="002A4909" w:rsidP="002A4909">
      <w:pPr>
        <w:autoSpaceDE w:val="0"/>
        <w:autoSpaceDN w:val="0"/>
        <w:adjustRightInd w:val="0"/>
        <w:spacing w:after="0" w:line="360" w:lineRule="auto"/>
        <w:rPr>
          <w:rFonts w:ascii="Times New Roman" w:eastAsia="TimesNewRomanPSMT" w:hAnsi="Times New Roman" w:cs="Times New Roman"/>
          <w:b/>
          <w:bCs/>
          <w:iCs/>
          <w:caps/>
          <w:sz w:val="24"/>
          <w:szCs w:val="24"/>
        </w:rPr>
      </w:pPr>
      <w:r w:rsidRPr="002A4909">
        <w:rPr>
          <w:rFonts w:ascii="Times New Roman" w:eastAsia="TimesNewRomanPSMT" w:hAnsi="Times New Roman" w:cs="Times New Roman"/>
          <w:iCs/>
          <w:caps/>
          <w:sz w:val="24"/>
          <w:szCs w:val="24"/>
        </w:rPr>
        <w:t>Fig</w:t>
      </w:r>
      <w:r>
        <w:rPr>
          <w:rFonts w:ascii="Times New Roman" w:eastAsia="TimesNewRomanPSMT" w:hAnsi="Times New Roman" w:cs="Times New Roman"/>
          <w:iCs/>
          <w:sz w:val="24"/>
          <w:szCs w:val="24"/>
        </w:rPr>
        <w:t xml:space="preserve"> 4.</w:t>
      </w:r>
      <w:r w:rsidR="00250256">
        <w:rPr>
          <w:rFonts w:ascii="Times New Roman" w:eastAsia="TimesNewRomanPSMT" w:hAnsi="Times New Roman" w:cs="Times New Roman"/>
          <w:iCs/>
          <w:sz w:val="24"/>
          <w:szCs w:val="24"/>
        </w:rPr>
        <w:t>3</w:t>
      </w:r>
      <w:r>
        <w:rPr>
          <w:rFonts w:ascii="Times New Roman" w:eastAsia="TimesNewRomanPSMT" w:hAnsi="Times New Roman" w:cs="Times New Roman"/>
          <w:iCs/>
          <w:sz w:val="24"/>
          <w:szCs w:val="24"/>
        </w:rPr>
        <w:t xml:space="preserve"> </w:t>
      </w:r>
      <w:r>
        <w:rPr>
          <w:rFonts w:ascii="Times New Roman" w:eastAsia="TimesNewRomanPSMT" w:hAnsi="Times New Roman" w:cs="Times New Roman"/>
          <w:iCs/>
          <w:caps/>
          <w:sz w:val="24"/>
          <w:szCs w:val="24"/>
        </w:rPr>
        <w:t>flow</w:t>
      </w:r>
      <w:r w:rsidRPr="00E87E91">
        <w:rPr>
          <w:rFonts w:ascii="Times New Roman" w:eastAsia="TimesNewRomanPSMT" w:hAnsi="Times New Roman" w:cs="Times New Roman"/>
          <w:iCs/>
          <w:caps/>
          <w:sz w:val="24"/>
          <w:szCs w:val="24"/>
        </w:rPr>
        <w:t xml:space="preserve"> of </w:t>
      </w:r>
      <w:r>
        <w:rPr>
          <w:rFonts w:ascii="Times New Roman" w:eastAsia="TimesNewRomanPSMT" w:hAnsi="Times New Roman" w:cs="Times New Roman"/>
          <w:iCs/>
          <w:caps/>
          <w:sz w:val="24"/>
          <w:szCs w:val="24"/>
        </w:rPr>
        <w:t>data throughout the project</w:t>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b/>
          <w:bCs/>
          <w:iCs/>
          <w:caps/>
          <w:sz w:val="24"/>
          <w:szCs w:val="24"/>
        </w:rPr>
        <w:t>19</w:t>
      </w:r>
    </w:p>
    <w:p w14:paraId="4EE527F7" w14:textId="25738208" w:rsidR="002A4909" w:rsidRDefault="002A4909" w:rsidP="002A4909">
      <w:pPr>
        <w:autoSpaceDE w:val="0"/>
        <w:autoSpaceDN w:val="0"/>
        <w:adjustRightInd w:val="0"/>
        <w:spacing w:after="0" w:line="360" w:lineRule="auto"/>
        <w:rPr>
          <w:rFonts w:ascii="Times New Roman" w:eastAsia="TimesNewRomanPSMT" w:hAnsi="Times New Roman" w:cs="Times New Roman"/>
          <w:b/>
          <w:bCs/>
          <w:iCs/>
          <w:caps/>
          <w:sz w:val="24"/>
          <w:szCs w:val="24"/>
        </w:rPr>
      </w:pPr>
      <w:r w:rsidRPr="00380415">
        <w:rPr>
          <w:rFonts w:ascii="Times New Roman" w:eastAsia="TimesNewRomanPSMT" w:hAnsi="Times New Roman" w:cs="Times New Roman"/>
          <w:iCs/>
          <w:caps/>
          <w:sz w:val="24"/>
          <w:szCs w:val="24"/>
        </w:rPr>
        <w:t>Fig 4.</w:t>
      </w:r>
      <w:r w:rsidR="00250256">
        <w:rPr>
          <w:rFonts w:ascii="Times New Roman" w:eastAsia="TimesNewRomanPSMT" w:hAnsi="Times New Roman" w:cs="Times New Roman"/>
          <w:iCs/>
          <w:caps/>
          <w:sz w:val="24"/>
          <w:szCs w:val="24"/>
        </w:rPr>
        <w:t>4</w:t>
      </w:r>
      <w:r w:rsidRPr="00380415">
        <w:rPr>
          <w:rFonts w:ascii="Times New Roman" w:eastAsia="TimesNewRomanPSMT" w:hAnsi="Times New Roman" w:cs="Times New Roman"/>
          <w:iCs/>
          <w:caps/>
          <w:sz w:val="24"/>
          <w:szCs w:val="24"/>
        </w:rPr>
        <w:t xml:space="preserve"> SOME classes involved throughout the project </w:t>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iCs/>
          <w:caps/>
          <w:sz w:val="24"/>
          <w:szCs w:val="24"/>
        </w:rPr>
        <w:tab/>
      </w:r>
      <w:r w:rsidR="0026401B">
        <w:rPr>
          <w:rFonts w:ascii="Times New Roman" w:eastAsia="TimesNewRomanPSMT" w:hAnsi="Times New Roman" w:cs="Times New Roman"/>
          <w:b/>
          <w:bCs/>
          <w:iCs/>
          <w:caps/>
          <w:sz w:val="24"/>
          <w:szCs w:val="24"/>
        </w:rPr>
        <w:t>20</w:t>
      </w:r>
    </w:p>
    <w:p w14:paraId="0F93C083" w14:textId="116BAEB9" w:rsidR="0026401B" w:rsidRPr="0044291E" w:rsidRDefault="0026401B" w:rsidP="002A4909">
      <w:pPr>
        <w:autoSpaceDE w:val="0"/>
        <w:autoSpaceDN w:val="0"/>
        <w:adjustRightInd w:val="0"/>
        <w:spacing w:after="0" w:line="360" w:lineRule="auto"/>
        <w:rPr>
          <w:rFonts w:ascii="Times New Roman" w:hAnsi="Times New Roman" w:cs="Times New Roman"/>
          <w:b/>
          <w:bCs/>
          <w:caps/>
          <w:sz w:val="24"/>
          <w:szCs w:val="24"/>
        </w:rPr>
      </w:pPr>
      <w:r w:rsidRPr="0026401B">
        <w:rPr>
          <w:rFonts w:ascii="Times New Roman" w:eastAsia="TimesNewRomanPSMT" w:hAnsi="Times New Roman" w:cs="Times New Roman"/>
          <w:iCs/>
          <w:caps/>
          <w:sz w:val="24"/>
          <w:szCs w:val="24"/>
        </w:rPr>
        <w:t>Fig 5.1</w:t>
      </w:r>
      <w:r w:rsidRPr="006B1553">
        <w:rPr>
          <w:rFonts w:ascii="Times New Roman" w:eastAsia="TimesNewRomanPSMT" w:hAnsi="Times New Roman" w:cs="Times New Roman"/>
          <w:b/>
          <w:bCs/>
          <w:iCs/>
          <w:caps/>
          <w:sz w:val="24"/>
          <w:szCs w:val="24"/>
        </w:rPr>
        <w:t xml:space="preserve"> </w:t>
      </w:r>
      <w:r w:rsidRPr="006B1553">
        <w:rPr>
          <w:rFonts w:ascii="Times New Roman" w:hAnsi="Times New Roman" w:cs="Times New Roman"/>
          <w:caps/>
          <w:sz w:val="24"/>
          <w:szCs w:val="24"/>
        </w:rPr>
        <w:t>Long Term Support (LTS) versions of the softwar</w:t>
      </w:r>
      <w:r>
        <w:rPr>
          <w:rFonts w:ascii="Times New Roman" w:hAnsi="Times New Roman" w:cs="Times New Roman"/>
          <w:caps/>
          <w:sz w:val="24"/>
          <w:szCs w:val="24"/>
        </w:rPr>
        <w:t>E</w:t>
      </w:r>
      <w:r w:rsidR="0044291E">
        <w:rPr>
          <w:rFonts w:ascii="Times New Roman" w:hAnsi="Times New Roman" w:cs="Times New Roman"/>
          <w:caps/>
          <w:sz w:val="24"/>
          <w:szCs w:val="24"/>
        </w:rPr>
        <w:tab/>
      </w:r>
      <w:r w:rsidR="0044291E">
        <w:rPr>
          <w:rFonts w:ascii="Times New Roman" w:hAnsi="Times New Roman" w:cs="Times New Roman"/>
          <w:caps/>
          <w:sz w:val="24"/>
          <w:szCs w:val="24"/>
        </w:rPr>
        <w:tab/>
      </w:r>
      <w:r w:rsidR="0044291E">
        <w:rPr>
          <w:rFonts w:ascii="Times New Roman" w:hAnsi="Times New Roman" w:cs="Times New Roman"/>
          <w:b/>
          <w:bCs/>
          <w:caps/>
          <w:sz w:val="24"/>
          <w:szCs w:val="24"/>
        </w:rPr>
        <w:t>21</w:t>
      </w:r>
    </w:p>
    <w:p w14:paraId="1733198E" w14:textId="456D84E7" w:rsidR="002A4909" w:rsidRPr="0044291E" w:rsidRDefault="002A4909" w:rsidP="002A4909">
      <w:pPr>
        <w:autoSpaceDE w:val="0"/>
        <w:autoSpaceDN w:val="0"/>
        <w:adjustRightInd w:val="0"/>
        <w:spacing w:after="0" w:line="360" w:lineRule="auto"/>
        <w:rPr>
          <w:rFonts w:ascii="Times New Roman" w:hAnsi="Times New Roman" w:cs="Times New Roman"/>
          <w:b/>
          <w:bCs/>
          <w:iCs/>
          <w:caps/>
          <w:sz w:val="24"/>
          <w:szCs w:val="24"/>
        </w:rPr>
      </w:pPr>
      <w:r w:rsidRPr="00380415">
        <w:rPr>
          <w:rFonts w:ascii="Times New Roman" w:hAnsi="Times New Roman" w:cs="Times New Roman"/>
          <w:iCs/>
          <w:caps/>
          <w:sz w:val="24"/>
          <w:szCs w:val="24"/>
        </w:rPr>
        <w:t>Fig.5.2 Block structure</w:t>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b/>
          <w:bCs/>
          <w:iCs/>
          <w:caps/>
          <w:sz w:val="24"/>
          <w:szCs w:val="24"/>
        </w:rPr>
        <w:t>2</w:t>
      </w:r>
      <w:ins w:id="27" w:author="sunny singh" w:date="2020-04-14T14:22:00Z">
        <w:r w:rsidR="00A96263">
          <w:rPr>
            <w:rFonts w:ascii="Times New Roman" w:hAnsi="Times New Roman" w:cs="Times New Roman"/>
            <w:b/>
            <w:bCs/>
            <w:iCs/>
            <w:caps/>
            <w:sz w:val="24"/>
            <w:szCs w:val="24"/>
          </w:rPr>
          <w:t>3</w:t>
        </w:r>
      </w:ins>
      <w:del w:id="28" w:author="sunny singh" w:date="2020-04-14T14:22:00Z">
        <w:r w:rsidR="0044291E" w:rsidDel="00A96263">
          <w:rPr>
            <w:rFonts w:ascii="Times New Roman" w:hAnsi="Times New Roman" w:cs="Times New Roman"/>
            <w:b/>
            <w:bCs/>
            <w:iCs/>
            <w:caps/>
            <w:sz w:val="24"/>
            <w:szCs w:val="24"/>
          </w:rPr>
          <w:delText>2</w:delText>
        </w:r>
      </w:del>
    </w:p>
    <w:p w14:paraId="04C6A334" w14:textId="159068B0" w:rsidR="002A4909" w:rsidRPr="0044291E" w:rsidRDefault="002A4909" w:rsidP="002A4909">
      <w:pPr>
        <w:autoSpaceDE w:val="0"/>
        <w:autoSpaceDN w:val="0"/>
        <w:adjustRightInd w:val="0"/>
        <w:spacing w:after="0" w:line="360" w:lineRule="auto"/>
        <w:rPr>
          <w:rFonts w:ascii="Times New Roman" w:hAnsi="Times New Roman" w:cs="Times New Roman"/>
          <w:b/>
          <w:bCs/>
          <w:caps/>
          <w:sz w:val="24"/>
          <w:szCs w:val="24"/>
          <w:shd w:val="clear" w:color="auto" w:fill="FFFFFF"/>
        </w:rPr>
      </w:pPr>
      <w:r>
        <w:rPr>
          <w:rFonts w:ascii="Times New Roman" w:hAnsi="Times New Roman" w:cs="Times New Roman"/>
          <w:iCs/>
          <w:sz w:val="24"/>
          <w:szCs w:val="24"/>
        </w:rPr>
        <w:t xml:space="preserve">FIG. 5.3 </w:t>
      </w:r>
      <w:r w:rsidRPr="009B4969">
        <w:rPr>
          <w:rFonts w:ascii="Times New Roman" w:hAnsi="Times New Roman" w:cs="Times New Roman"/>
          <w:caps/>
          <w:sz w:val="24"/>
          <w:szCs w:val="24"/>
          <w:shd w:val="clear" w:color="auto" w:fill="FFFFFF"/>
        </w:rPr>
        <w:t>Proof of Work</w:t>
      </w:r>
      <w:r w:rsidR="0044291E">
        <w:rPr>
          <w:rFonts w:ascii="Times New Roman" w:hAnsi="Times New Roman" w:cs="Times New Roman"/>
          <w:caps/>
          <w:sz w:val="24"/>
          <w:szCs w:val="24"/>
          <w:shd w:val="clear" w:color="auto" w:fill="FFFFFF"/>
        </w:rPr>
        <w:tab/>
      </w:r>
      <w:r w:rsidR="0044291E">
        <w:rPr>
          <w:rFonts w:ascii="Times New Roman" w:hAnsi="Times New Roman" w:cs="Times New Roman"/>
          <w:caps/>
          <w:sz w:val="24"/>
          <w:szCs w:val="24"/>
          <w:shd w:val="clear" w:color="auto" w:fill="FFFFFF"/>
        </w:rPr>
        <w:tab/>
      </w:r>
      <w:r w:rsidR="0044291E">
        <w:rPr>
          <w:rFonts w:ascii="Times New Roman" w:hAnsi="Times New Roman" w:cs="Times New Roman"/>
          <w:caps/>
          <w:sz w:val="24"/>
          <w:szCs w:val="24"/>
          <w:shd w:val="clear" w:color="auto" w:fill="FFFFFF"/>
        </w:rPr>
        <w:tab/>
      </w:r>
      <w:r w:rsidR="0044291E">
        <w:rPr>
          <w:rFonts w:ascii="Times New Roman" w:hAnsi="Times New Roman" w:cs="Times New Roman"/>
          <w:caps/>
          <w:sz w:val="24"/>
          <w:szCs w:val="24"/>
          <w:shd w:val="clear" w:color="auto" w:fill="FFFFFF"/>
        </w:rPr>
        <w:tab/>
      </w:r>
      <w:r w:rsidR="0044291E">
        <w:rPr>
          <w:rFonts w:ascii="Times New Roman" w:hAnsi="Times New Roman" w:cs="Times New Roman"/>
          <w:caps/>
          <w:sz w:val="24"/>
          <w:szCs w:val="24"/>
          <w:shd w:val="clear" w:color="auto" w:fill="FFFFFF"/>
        </w:rPr>
        <w:tab/>
      </w:r>
      <w:r w:rsidR="0044291E">
        <w:rPr>
          <w:rFonts w:ascii="Times New Roman" w:hAnsi="Times New Roman" w:cs="Times New Roman"/>
          <w:caps/>
          <w:sz w:val="24"/>
          <w:szCs w:val="24"/>
          <w:shd w:val="clear" w:color="auto" w:fill="FFFFFF"/>
        </w:rPr>
        <w:tab/>
      </w:r>
      <w:r w:rsidR="0044291E">
        <w:rPr>
          <w:rFonts w:ascii="Times New Roman" w:hAnsi="Times New Roman" w:cs="Times New Roman"/>
          <w:caps/>
          <w:sz w:val="24"/>
          <w:szCs w:val="24"/>
          <w:shd w:val="clear" w:color="auto" w:fill="FFFFFF"/>
        </w:rPr>
        <w:tab/>
      </w:r>
      <w:r w:rsidR="0044291E">
        <w:rPr>
          <w:rFonts w:ascii="Times New Roman" w:hAnsi="Times New Roman" w:cs="Times New Roman"/>
          <w:caps/>
          <w:sz w:val="24"/>
          <w:szCs w:val="24"/>
          <w:shd w:val="clear" w:color="auto" w:fill="FFFFFF"/>
        </w:rPr>
        <w:tab/>
      </w:r>
      <w:r w:rsidR="0044291E">
        <w:rPr>
          <w:rFonts w:ascii="Times New Roman" w:hAnsi="Times New Roman" w:cs="Times New Roman"/>
          <w:caps/>
          <w:sz w:val="24"/>
          <w:szCs w:val="24"/>
          <w:shd w:val="clear" w:color="auto" w:fill="FFFFFF"/>
        </w:rPr>
        <w:tab/>
      </w:r>
      <w:r w:rsidR="0044291E">
        <w:rPr>
          <w:rFonts w:ascii="Times New Roman" w:hAnsi="Times New Roman" w:cs="Times New Roman"/>
          <w:b/>
          <w:bCs/>
          <w:caps/>
          <w:sz w:val="24"/>
          <w:szCs w:val="24"/>
          <w:shd w:val="clear" w:color="auto" w:fill="FFFFFF"/>
        </w:rPr>
        <w:t>2</w:t>
      </w:r>
      <w:ins w:id="29" w:author="sunny singh" w:date="2020-04-14T14:22:00Z">
        <w:r w:rsidR="00A96263">
          <w:rPr>
            <w:rFonts w:ascii="Times New Roman" w:hAnsi="Times New Roman" w:cs="Times New Roman"/>
            <w:b/>
            <w:bCs/>
            <w:caps/>
            <w:sz w:val="24"/>
            <w:szCs w:val="24"/>
            <w:shd w:val="clear" w:color="auto" w:fill="FFFFFF"/>
          </w:rPr>
          <w:t>4</w:t>
        </w:r>
      </w:ins>
      <w:del w:id="30" w:author="sunny singh" w:date="2020-04-14T14:22:00Z">
        <w:r w:rsidR="0044291E" w:rsidDel="00A96263">
          <w:rPr>
            <w:rFonts w:ascii="Times New Roman" w:hAnsi="Times New Roman" w:cs="Times New Roman"/>
            <w:b/>
            <w:bCs/>
            <w:caps/>
            <w:sz w:val="24"/>
            <w:szCs w:val="24"/>
            <w:shd w:val="clear" w:color="auto" w:fill="FFFFFF"/>
          </w:rPr>
          <w:delText>3</w:delText>
        </w:r>
      </w:del>
    </w:p>
    <w:p w14:paraId="52572C0A" w14:textId="446AA2B6" w:rsidR="002A4909" w:rsidRPr="0044291E" w:rsidRDefault="002A4909" w:rsidP="002A4909">
      <w:pPr>
        <w:autoSpaceDE w:val="0"/>
        <w:autoSpaceDN w:val="0"/>
        <w:adjustRightInd w:val="0"/>
        <w:spacing w:after="0" w:line="360" w:lineRule="auto"/>
        <w:rPr>
          <w:rFonts w:ascii="Times New Roman" w:hAnsi="Times New Roman" w:cs="Times New Roman"/>
          <w:b/>
          <w:bCs/>
          <w:iCs/>
          <w:caps/>
          <w:sz w:val="24"/>
          <w:szCs w:val="24"/>
        </w:rPr>
      </w:pPr>
      <w:r w:rsidRPr="00380415">
        <w:rPr>
          <w:rFonts w:ascii="Times New Roman" w:hAnsi="Times New Roman" w:cs="Times New Roman"/>
          <w:iCs/>
          <w:caps/>
          <w:sz w:val="24"/>
          <w:szCs w:val="24"/>
        </w:rPr>
        <w:t>Fig.6.1 The user interaction page of the project</w:t>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250256">
        <w:rPr>
          <w:rFonts w:ascii="Times New Roman" w:hAnsi="Times New Roman" w:cs="Times New Roman"/>
          <w:b/>
          <w:bCs/>
          <w:iCs/>
          <w:caps/>
          <w:sz w:val="24"/>
          <w:szCs w:val="24"/>
        </w:rPr>
        <w:t>29</w:t>
      </w:r>
      <w:del w:id="31" w:author="sunny singh" w:date="2020-04-14T14:23:00Z">
        <w:r w:rsidR="0044291E" w:rsidDel="00A96263">
          <w:rPr>
            <w:rFonts w:ascii="Times New Roman" w:hAnsi="Times New Roman" w:cs="Times New Roman"/>
            <w:b/>
            <w:bCs/>
            <w:iCs/>
            <w:caps/>
            <w:sz w:val="24"/>
            <w:szCs w:val="24"/>
          </w:rPr>
          <w:delText>6</w:delText>
        </w:r>
      </w:del>
    </w:p>
    <w:p w14:paraId="2E628A22" w14:textId="51CDBE98" w:rsidR="002A4909" w:rsidRPr="0044291E" w:rsidRDefault="002A4909" w:rsidP="002A4909">
      <w:pPr>
        <w:autoSpaceDE w:val="0"/>
        <w:autoSpaceDN w:val="0"/>
        <w:adjustRightInd w:val="0"/>
        <w:spacing w:after="0" w:line="360" w:lineRule="auto"/>
        <w:rPr>
          <w:rFonts w:ascii="Times New Roman" w:hAnsi="Times New Roman" w:cs="Times New Roman"/>
          <w:b/>
          <w:bCs/>
          <w:iCs/>
          <w:caps/>
          <w:sz w:val="24"/>
          <w:szCs w:val="24"/>
        </w:rPr>
      </w:pPr>
      <w:r w:rsidRPr="002A4909">
        <w:rPr>
          <w:rFonts w:ascii="Times New Roman" w:hAnsi="Times New Roman" w:cs="Times New Roman"/>
          <w:iCs/>
          <w:caps/>
          <w:sz w:val="24"/>
          <w:szCs w:val="24"/>
        </w:rPr>
        <w:t>Fig 6.2 local server on the particular port mentioned</w:t>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250256">
        <w:rPr>
          <w:rFonts w:ascii="Times New Roman" w:hAnsi="Times New Roman" w:cs="Times New Roman"/>
          <w:b/>
          <w:bCs/>
          <w:iCs/>
          <w:caps/>
          <w:sz w:val="24"/>
          <w:szCs w:val="24"/>
        </w:rPr>
        <w:t>30</w:t>
      </w:r>
      <w:del w:id="32" w:author="sunny singh" w:date="2020-04-14T14:23:00Z">
        <w:r w:rsidR="0044291E" w:rsidDel="00A96263">
          <w:rPr>
            <w:rFonts w:ascii="Times New Roman" w:hAnsi="Times New Roman" w:cs="Times New Roman"/>
            <w:b/>
            <w:bCs/>
            <w:iCs/>
            <w:caps/>
            <w:sz w:val="24"/>
            <w:szCs w:val="24"/>
          </w:rPr>
          <w:delText>8</w:delText>
        </w:r>
      </w:del>
    </w:p>
    <w:p w14:paraId="4F15EEFC" w14:textId="6B41C93E" w:rsidR="002A4909" w:rsidRPr="0044291E" w:rsidRDefault="002A4909" w:rsidP="002A4909">
      <w:pPr>
        <w:autoSpaceDE w:val="0"/>
        <w:autoSpaceDN w:val="0"/>
        <w:adjustRightInd w:val="0"/>
        <w:spacing w:after="0" w:line="360" w:lineRule="auto"/>
        <w:rPr>
          <w:rFonts w:ascii="Times New Roman" w:hAnsi="Times New Roman" w:cs="Times New Roman"/>
          <w:b/>
          <w:bCs/>
          <w:iCs/>
          <w:caps/>
          <w:sz w:val="24"/>
          <w:szCs w:val="24"/>
        </w:rPr>
      </w:pPr>
      <w:r w:rsidRPr="00380415">
        <w:rPr>
          <w:rFonts w:ascii="Times New Roman" w:hAnsi="Times New Roman" w:cs="Times New Roman"/>
          <w:iCs/>
          <w:caps/>
          <w:sz w:val="24"/>
          <w:szCs w:val="24"/>
        </w:rPr>
        <w:t>Fig 6.3 application on the particular port mentioned.</w:t>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ins w:id="33" w:author="sunny singh" w:date="2020-04-14T14:23:00Z">
        <w:r w:rsidR="00A96263">
          <w:rPr>
            <w:rFonts w:ascii="Times New Roman" w:hAnsi="Times New Roman" w:cs="Times New Roman"/>
            <w:b/>
            <w:bCs/>
            <w:iCs/>
            <w:caps/>
            <w:sz w:val="24"/>
            <w:szCs w:val="24"/>
          </w:rPr>
          <w:t>3</w:t>
        </w:r>
      </w:ins>
      <w:r w:rsidR="00250256">
        <w:rPr>
          <w:rFonts w:ascii="Times New Roman" w:hAnsi="Times New Roman" w:cs="Times New Roman"/>
          <w:b/>
          <w:bCs/>
          <w:iCs/>
          <w:caps/>
          <w:sz w:val="24"/>
          <w:szCs w:val="24"/>
        </w:rPr>
        <w:t>1</w:t>
      </w:r>
      <w:del w:id="34" w:author="sunny singh" w:date="2020-04-14T14:23:00Z">
        <w:r w:rsidR="0044291E" w:rsidDel="00A96263">
          <w:rPr>
            <w:rFonts w:ascii="Times New Roman" w:hAnsi="Times New Roman" w:cs="Times New Roman"/>
            <w:b/>
            <w:bCs/>
            <w:iCs/>
            <w:caps/>
            <w:sz w:val="24"/>
            <w:szCs w:val="24"/>
          </w:rPr>
          <w:delText>29</w:delText>
        </w:r>
      </w:del>
    </w:p>
    <w:p w14:paraId="537598BB" w14:textId="378B2FA3" w:rsidR="002A4909" w:rsidRPr="0044291E" w:rsidRDefault="002A4909" w:rsidP="002A4909">
      <w:pPr>
        <w:autoSpaceDE w:val="0"/>
        <w:autoSpaceDN w:val="0"/>
        <w:adjustRightInd w:val="0"/>
        <w:spacing w:after="0" w:line="360" w:lineRule="auto"/>
        <w:rPr>
          <w:rFonts w:ascii="Times New Roman" w:hAnsi="Times New Roman" w:cs="Times New Roman"/>
          <w:b/>
          <w:bCs/>
          <w:iCs/>
          <w:caps/>
          <w:sz w:val="24"/>
          <w:szCs w:val="24"/>
        </w:rPr>
      </w:pPr>
      <w:r w:rsidRPr="002A4909">
        <w:rPr>
          <w:rFonts w:ascii="Times New Roman" w:hAnsi="Times New Roman" w:cs="Times New Roman"/>
          <w:iCs/>
          <w:caps/>
          <w:sz w:val="24"/>
          <w:szCs w:val="24"/>
        </w:rPr>
        <w:t>Fig</w:t>
      </w:r>
      <w:r>
        <w:rPr>
          <w:rFonts w:ascii="Times New Roman" w:hAnsi="Times New Roman" w:cs="Times New Roman"/>
          <w:iCs/>
          <w:sz w:val="24"/>
          <w:szCs w:val="24"/>
        </w:rPr>
        <w:t xml:space="preserve"> 6.4. </w:t>
      </w:r>
      <w:r w:rsidRPr="009D4C22">
        <w:rPr>
          <w:rFonts w:ascii="Times New Roman" w:hAnsi="Times New Roman" w:cs="Times New Roman"/>
          <w:iCs/>
          <w:caps/>
          <w:sz w:val="24"/>
          <w:szCs w:val="24"/>
        </w:rPr>
        <w:t>INDEX PAGE WHERE MESSAGE IS ENTERED</w:t>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250256">
        <w:rPr>
          <w:rFonts w:ascii="Times New Roman" w:hAnsi="Times New Roman" w:cs="Times New Roman"/>
          <w:b/>
          <w:bCs/>
          <w:iCs/>
          <w:caps/>
          <w:sz w:val="24"/>
          <w:szCs w:val="24"/>
        </w:rPr>
        <w:t>32</w:t>
      </w:r>
      <w:del w:id="35" w:author="sunny singh" w:date="2020-04-14T14:23:00Z">
        <w:r w:rsidR="0044291E" w:rsidDel="00A96263">
          <w:rPr>
            <w:rFonts w:ascii="Times New Roman" w:hAnsi="Times New Roman" w:cs="Times New Roman"/>
            <w:b/>
            <w:bCs/>
            <w:iCs/>
            <w:caps/>
            <w:sz w:val="24"/>
            <w:szCs w:val="24"/>
          </w:rPr>
          <w:delText>0</w:delText>
        </w:r>
      </w:del>
    </w:p>
    <w:p w14:paraId="2EC58581" w14:textId="133DD3AF" w:rsidR="002A4909" w:rsidRPr="0044291E" w:rsidRDefault="002A4909" w:rsidP="002A4909">
      <w:pPr>
        <w:autoSpaceDE w:val="0"/>
        <w:autoSpaceDN w:val="0"/>
        <w:adjustRightInd w:val="0"/>
        <w:spacing w:after="0" w:line="360" w:lineRule="auto"/>
        <w:rPr>
          <w:rFonts w:ascii="Times New Roman" w:hAnsi="Times New Roman" w:cs="Times New Roman"/>
          <w:b/>
          <w:bCs/>
          <w:iCs/>
          <w:caps/>
          <w:sz w:val="24"/>
          <w:szCs w:val="24"/>
        </w:rPr>
      </w:pPr>
      <w:r w:rsidRPr="00380415">
        <w:rPr>
          <w:rFonts w:ascii="Times New Roman" w:hAnsi="Times New Roman" w:cs="Times New Roman"/>
          <w:iCs/>
          <w:caps/>
          <w:sz w:val="24"/>
          <w:szCs w:val="24"/>
        </w:rPr>
        <w:t>Fig 6.5 The message is displayed on the screen</w:t>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b/>
          <w:bCs/>
          <w:iCs/>
          <w:caps/>
          <w:sz w:val="24"/>
          <w:szCs w:val="24"/>
        </w:rPr>
        <w:t>3</w:t>
      </w:r>
      <w:r w:rsidR="00250256">
        <w:rPr>
          <w:rFonts w:ascii="Times New Roman" w:hAnsi="Times New Roman" w:cs="Times New Roman"/>
          <w:b/>
          <w:bCs/>
          <w:iCs/>
          <w:caps/>
          <w:sz w:val="24"/>
          <w:szCs w:val="24"/>
        </w:rPr>
        <w:t>3</w:t>
      </w:r>
      <w:del w:id="36" w:author="sunny singh" w:date="2020-04-14T14:23:00Z">
        <w:r w:rsidR="0044291E" w:rsidDel="00A96263">
          <w:rPr>
            <w:rFonts w:ascii="Times New Roman" w:hAnsi="Times New Roman" w:cs="Times New Roman"/>
            <w:b/>
            <w:bCs/>
            <w:iCs/>
            <w:caps/>
            <w:sz w:val="24"/>
            <w:szCs w:val="24"/>
          </w:rPr>
          <w:delText>1</w:delText>
        </w:r>
      </w:del>
    </w:p>
    <w:p w14:paraId="646A3807" w14:textId="4A020581" w:rsidR="002A4909" w:rsidRPr="0044291E" w:rsidRDefault="002A4909" w:rsidP="002A4909">
      <w:pPr>
        <w:autoSpaceDE w:val="0"/>
        <w:autoSpaceDN w:val="0"/>
        <w:adjustRightInd w:val="0"/>
        <w:spacing w:after="0" w:line="360" w:lineRule="auto"/>
        <w:rPr>
          <w:rFonts w:ascii="Times New Roman" w:hAnsi="Times New Roman" w:cs="Times New Roman"/>
          <w:b/>
          <w:bCs/>
          <w:caps/>
          <w:sz w:val="24"/>
          <w:szCs w:val="24"/>
          <w:lang w:val="en-IN"/>
        </w:rPr>
      </w:pPr>
      <w:r w:rsidRPr="0026401B">
        <w:rPr>
          <w:rFonts w:ascii="Times New Roman" w:hAnsi="Times New Roman" w:cs="Times New Roman"/>
          <w:caps/>
          <w:sz w:val="24"/>
          <w:szCs w:val="24"/>
          <w:lang w:val="en-IN"/>
        </w:rPr>
        <w:t>Fig</w:t>
      </w:r>
      <w:r>
        <w:rPr>
          <w:rFonts w:ascii="Times New Roman" w:hAnsi="Times New Roman" w:cs="Times New Roman"/>
          <w:sz w:val="24"/>
          <w:szCs w:val="24"/>
          <w:lang w:val="en-IN"/>
        </w:rPr>
        <w:t xml:space="preserve"> 6.6</w:t>
      </w:r>
      <w:r w:rsidRPr="00097626">
        <w:rPr>
          <w:rFonts w:ascii="Times New Roman" w:hAnsi="Times New Roman" w:cs="Times New Roman"/>
          <w:caps/>
          <w:sz w:val="24"/>
          <w:szCs w:val="24"/>
          <w:lang w:val="en-IN"/>
        </w:rPr>
        <w:t xml:space="preserve"> resynchronizing the second user’s blockchain as well</w:t>
      </w:r>
      <w:r w:rsidR="0044291E">
        <w:rPr>
          <w:rFonts w:ascii="Times New Roman" w:hAnsi="Times New Roman" w:cs="Times New Roman"/>
          <w:caps/>
          <w:sz w:val="24"/>
          <w:szCs w:val="24"/>
          <w:lang w:val="en-IN"/>
        </w:rPr>
        <w:tab/>
      </w:r>
      <w:r w:rsidR="0044291E">
        <w:rPr>
          <w:rFonts w:ascii="Times New Roman" w:hAnsi="Times New Roman" w:cs="Times New Roman"/>
          <w:b/>
          <w:bCs/>
          <w:caps/>
          <w:sz w:val="24"/>
          <w:szCs w:val="24"/>
          <w:lang w:val="en-IN"/>
        </w:rPr>
        <w:t>3</w:t>
      </w:r>
      <w:r w:rsidR="00250256">
        <w:rPr>
          <w:rFonts w:ascii="Times New Roman" w:hAnsi="Times New Roman" w:cs="Times New Roman"/>
          <w:b/>
          <w:bCs/>
          <w:caps/>
          <w:sz w:val="24"/>
          <w:szCs w:val="24"/>
          <w:lang w:val="en-IN"/>
        </w:rPr>
        <w:t>4</w:t>
      </w:r>
      <w:del w:id="37" w:author="sunny singh" w:date="2020-04-14T14:23:00Z">
        <w:r w:rsidR="0044291E" w:rsidDel="00A96263">
          <w:rPr>
            <w:rFonts w:ascii="Times New Roman" w:hAnsi="Times New Roman" w:cs="Times New Roman"/>
            <w:b/>
            <w:bCs/>
            <w:caps/>
            <w:sz w:val="24"/>
            <w:szCs w:val="24"/>
            <w:lang w:val="en-IN"/>
          </w:rPr>
          <w:delText>2</w:delText>
        </w:r>
      </w:del>
    </w:p>
    <w:p w14:paraId="7BE24ACB" w14:textId="57444371" w:rsidR="0026401B" w:rsidRDefault="0026401B" w:rsidP="002A4909">
      <w:pPr>
        <w:autoSpaceDE w:val="0"/>
        <w:autoSpaceDN w:val="0"/>
        <w:adjustRightInd w:val="0"/>
        <w:spacing w:after="0" w:line="360" w:lineRule="auto"/>
        <w:rPr>
          <w:rFonts w:ascii="Times New Roman" w:hAnsi="Times New Roman" w:cs="Times New Roman"/>
          <w:b/>
          <w:bCs/>
          <w:noProof/>
          <w:sz w:val="24"/>
          <w:szCs w:val="24"/>
        </w:rPr>
      </w:pPr>
      <w:r w:rsidRPr="0026401B">
        <w:rPr>
          <w:rFonts w:ascii="Times New Roman" w:hAnsi="Times New Roman" w:cs="Times New Roman"/>
          <w:caps/>
          <w:noProof/>
          <w:sz w:val="24"/>
          <w:szCs w:val="24"/>
        </w:rPr>
        <w:t>Fig</w:t>
      </w:r>
      <w:r>
        <w:rPr>
          <w:rFonts w:ascii="Times New Roman" w:hAnsi="Times New Roman" w:cs="Times New Roman"/>
          <w:noProof/>
          <w:sz w:val="24"/>
          <w:szCs w:val="24"/>
        </w:rPr>
        <w:t xml:space="preserve"> 6.7 TERMINAL OUTPUT FOR THE LOGS IN THE BACK-END SERVER</w:t>
      </w:r>
      <w:r w:rsidR="0044291E">
        <w:rPr>
          <w:rFonts w:ascii="Times New Roman" w:hAnsi="Times New Roman" w:cs="Times New Roman"/>
          <w:noProof/>
          <w:sz w:val="24"/>
          <w:szCs w:val="24"/>
        </w:rPr>
        <w:tab/>
      </w:r>
      <w:r w:rsidR="0044291E">
        <w:rPr>
          <w:rFonts w:ascii="Times New Roman" w:hAnsi="Times New Roman" w:cs="Times New Roman"/>
          <w:noProof/>
          <w:sz w:val="24"/>
          <w:szCs w:val="24"/>
        </w:rPr>
        <w:tab/>
      </w:r>
      <w:r w:rsidR="0044291E">
        <w:rPr>
          <w:rFonts w:ascii="Times New Roman" w:hAnsi="Times New Roman" w:cs="Times New Roman"/>
          <w:b/>
          <w:bCs/>
          <w:noProof/>
          <w:sz w:val="24"/>
          <w:szCs w:val="24"/>
        </w:rPr>
        <w:t>3</w:t>
      </w:r>
      <w:r w:rsidR="00250256">
        <w:rPr>
          <w:rFonts w:ascii="Times New Roman" w:hAnsi="Times New Roman" w:cs="Times New Roman"/>
          <w:b/>
          <w:bCs/>
          <w:noProof/>
          <w:sz w:val="24"/>
          <w:szCs w:val="24"/>
        </w:rPr>
        <w:t>5</w:t>
      </w:r>
      <w:del w:id="38" w:author="sunny singh" w:date="2020-04-14T14:24:00Z">
        <w:r w:rsidR="0044291E" w:rsidDel="00A96263">
          <w:rPr>
            <w:rFonts w:ascii="Times New Roman" w:hAnsi="Times New Roman" w:cs="Times New Roman"/>
            <w:b/>
            <w:bCs/>
            <w:noProof/>
            <w:sz w:val="24"/>
            <w:szCs w:val="24"/>
          </w:rPr>
          <w:delText>3</w:delText>
        </w:r>
      </w:del>
    </w:p>
    <w:p w14:paraId="14DD8609" w14:textId="3D74282D" w:rsidR="0044291E" w:rsidDel="000862C2" w:rsidRDefault="0044291E" w:rsidP="0044291E">
      <w:pPr>
        <w:spacing w:line="360" w:lineRule="auto"/>
        <w:rPr>
          <w:del w:id="39" w:author="sunny singh" w:date="2020-04-14T14:26:00Z"/>
          <w:rFonts w:ascii="Times New Roman" w:hAnsi="Times New Roman" w:cs="Times New Roman"/>
          <w:noProof/>
          <w:sz w:val="24"/>
          <w:szCs w:val="24"/>
        </w:rPr>
      </w:pPr>
      <w:r w:rsidRPr="0044291E">
        <w:rPr>
          <w:rFonts w:ascii="Times New Roman" w:hAnsi="Times New Roman" w:cs="Times New Roman"/>
          <w:caps/>
          <w:noProof/>
          <w:sz w:val="24"/>
          <w:szCs w:val="24"/>
        </w:rPr>
        <w:t>Fig</w:t>
      </w:r>
      <w:r>
        <w:rPr>
          <w:rFonts w:ascii="Times New Roman" w:hAnsi="Times New Roman" w:cs="Times New Roman"/>
          <w:noProof/>
          <w:sz w:val="24"/>
          <w:szCs w:val="24"/>
        </w:rPr>
        <w:t xml:space="preserve"> 6.8 </w:t>
      </w:r>
      <w:del w:id="40" w:author="sunny singh" w:date="2020-04-14T14:26:00Z">
        <w:r w:rsidDel="000862C2">
          <w:rPr>
            <w:rFonts w:ascii="Times New Roman" w:hAnsi="Times New Roman" w:cs="Times New Roman"/>
            <w:noProof/>
            <w:sz w:val="24"/>
            <w:szCs w:val="24"/>
          </w:rPr>
          <w:delText xml:space="preserve">TERMINAL </w:delText>
        </w:r>
      </w:del>
      <w:r>
        <w:rPr>
          <w:rFonts w:ascii="Times New Roman" w:hAnsi="Times New Roman" w:cs="Times New Roman"/>
          <w:noProof/>
          <w:sz w:val="24"/>
          <w:szCs w:val="24"/>
        </w:rPr>
        <w:t xml:space="preserve">OUTPUT FOR THE LOGS IN THE </w:t>
      </w:r>
    </w:p>
    <w:p w14:paraId="2A05B209" w14:textId="5645AEF5" w:rsidR="000862C2" w:rsidRDefault="0044291E" w:rsidP="000862C2">
      <w:pPr>
        <w:spacing w:line="360" w:lineRule="auto"/>
        <w:rPr>
          <w:ins w:id="41" w:author="sunny singh" w:date="2020-04-14T14:26:00Z"/>
          <w:rFonts w:ascii="Times New Roman" w:hAnsi="Times New Roman" w:cs="Times New Roman"/>
          <w:b/>
          <w:bCs/>
          <w:noProof/>
          <w:sz w:val="24"/>
          <w:szCs w:val="24"/>
        </w:rPr>
      </w:pPr>
      <w:r>
        <w:rPr>
          <w:rFonts w:ascii="Times New Roman" w:hAnsi="Times New Roman" w:cs="Times New Roman"/>
          <w:noProof/>
          <w:sz w:val="24"/>
          <w:szCs w:val="24"/>
        </w:rPr>
        <w:t>APPLICATION ON BROWSER.</w:t>
      </w:r>
      <w:r>
        <w:rPr>
          <w:rFonts w:ascii="Times New Roman" w:hAnsi="Times New Roman" w:cs="Times New Roman"/>
          <w:noProof/>
          <w:sz w:val="24"/>
          <w:szCs w:val="24"/>
        </w:rPr>
        <w:tab/>
      </w:r>
      <w:del w:id="42" w:author="sunny singh" w:date="2020-04-14T14:26:00Z">
        <w:r w:rsidDel="000862C2">
          <w:rPr>
            <w:rFonts w:ascii="Times New Roman" w:hAnsi="Times New Roman" w:cs="Times New Roman"/>
            <w:noProof/>
            <w:sz w:val="24"/>
            <w:szCs w:val="24"/>
          </w:rPr>
          <w:tab/>
        </w:r>
        <w:r w:rsidDel="000862C2">
          <w:rPr>
            <w:rFonts w:ascii="Times New Roman" w:hAnsi="Times New Roman" w:cs="Times New Roman"/>
            <w:noProof/>
            <w:sz w:val="24"/>
            <w:szCs w:val="24"/>
          </w:rPr>
          <w:tab/>
        </w:r>
        <w:r w:rsidDel="000862C2">
          <w:rPr>
            <w:rFonts w:ascii="Times New Roman" w:hAnsi="Times New Roman" w:cs="Times New Roman"/>
            <w:noProof/>
            <w:sz w:val="24"/>
            <w:szCs w:val="24"/>
          </w:rPr>
          <w:tab/>
        </w:r>
        <w:r w:rsidDel="000862C2">
          <w:rPr>
            <w:rFonts w:ascii="Times New Roman" w:hAnsi="Times New Roman" w:cs="Times New Roman"/>
            <w:noProof/>
            <w:sz w:val="24"/>
            <w:szCs w:val="24"/>
          </w:rPr>
          <w:tab/>
        </w:r>
        <w:r w:rsidDel="000862C2">
          <w:rPr>
            <w:rFonts w:ascii="Times New Roman" w:hAnsi="Times New Roman" w:cs="Times New Roman"/>
            <w:noProof/>
            <w:sz w:val="24"/>
            <w:szCs w:val="24"/>
          </w:rPr>
          <w:tab/>
        </w:r>
      </w:del>
      <w:r>
        <w:rPr>
          <w:rFonts w:ascii="Times New Roman" w:hAnsi="Times New Roman" w:cs="Times New Roman"/>
          <w:noProof/>
          <w:sz w:val="24"/>
          <w:szCs w:val="24"/>
        </w:rPr>
        <w:tab/>
      </w:r>
      <w:r>
        <w:rPr>
          <w:rFonts w:ascii="Times New Roman" w:hAnsi="Times New Roman" w:cs="Times New Roman"/>
          <w:b/>
          <w:bCs/>
          <w:noProof/>
          <w:sz w:val="24"/>
          <w:szCs w:val="24"/>
        </w:rPr>
        <w:t>3</w:t>
      </w:r>
      <w:r w:rsidR="00250256">
        <w:rPr>
          <w:rFonts w:ascii="Times New Roman" w:hAnsi="Times New Roman" w:cs="Times New Roman"/>
          <w:b/>
          <w:bCs/>
          <w:noProof/>
          <w:sz w:val="24"/>
          <w:szCs w:val="24"/>
        </w:rPr>
        <w:t>5</w:t>
      </w:r>
      <w:del w:id="43" w:author="sunny singh" w:date="2020-04-14T14:24:00Z">
        <w:r w:rsidDel="00A96263">
          <w:rPr>
            <w:rFonts w:ascii="Times New Roman" w:hAnsi="Times New Roman" w:cs="Times New Roman"/>
            <w:b/>
            <w:bCs/>
            <w:noProof/>
            <w:sz w:val="24"/>
            <w:szCs w:val="24"/>
          </w:rPr>
          <w:delText>3</w:delText>
        </w:r>
      </w:del>
    </w:p>
    <w:p w14:paraId="1A4BDA03" w14:textId="7A0B9951" w:rsidR="00A96263" w:rsidRPr="000862C2" w:rsidRDefault="00A96263">
      <w:pPr>
        <w:spacing w:line="360" w:lineRule="auto"/>
        <w:rPr>
          <w:ins w:id="44" w:author="sunny singh" w:date="2020-04-14T14:25:00Z"/>
          <w:rFonts w:ascii="Times New Roman" w:hAnsi="Times New Roman" w:cs="Times New Roman"/>
          <w:b/>
          <w:bCs/>
          <w:noProof/>
          <w:sz w:val="24"/>
          <w:szCs w:val="24"/>
          <w:rPrChange w:id="45" w:author="sunny singh" w:date="2020-04-14T14:26:00Z">
            <w:rPr>
              <w:ins w:id="46" w:author="sunny singh" w:date="2020-04-14T14:25:00Z"/>
              <w:rFonts w:ascii="Times New Roman" w:hAnsi="Times New Roman" w:cs="Times New Roman"/>
              <w:b/>
              <w:bCs/>
              <w:caps/>
              <w:sz w:val="24"/>
              <w:szCs w:val="24"/>
              <w:lang w:val="en-IN"/>
            </w:rPr>
          </w:rPrChange>
        </w:rPr>
        <w:pPrChange w:id="47" w:author="sunny singh" w:date="2020-04-14T14:26:00Z">
          <w:pPr>
            <w:spacing w:line="360" w:lineRule="auto"/>
            <w:ind w:firstLine="720"/>
          </w:pPr>
        </w:pPrChange>
      </w:pPr>
      <w:ins w:id="48" w:author="sunny singh" w:date="2020-04-14T14:24:00Z">
        <w:r w:rsidRPr="00A96263">
          <w:rPr>
            <w:rFonts w:ascii="Times New Roman" w:hAnsi="Times New Roman" w:cs="Times New Roman"/>
            <w:caps/>
            <w:sz w:val="24"/>
            <w:szCs w:val="24"/>
            <w:lang w:val="en-IN"/>
            <w:rPrChange w:id="49" w:author="sunny singh" w:date="2020-04-14T14:24:00Z">
              <w:rPr>
                <w:rFonts w:ascii="Times New Roman" w:hAnsi="Times New Roman" w:cs="Times New Roman"/>
                <w:sz w:val="24"/>
                <w:szCs w:val="24"/>
                <w:lang w:val="en-IN"/>
              </w:rPr>
            </w:rPrChange>
          </w:rPr>
          <w:t>Fig</w:t>
        </w:r>
        <w:r>
          <w:rPr>
            <w:rFonts w:ascii="Times New Roman" w:hAnsi="Times New Roman" w:cs="Times New Roman"/>
            <w:sz w:val="24"/>
            <w:szCs w:val="24"/>
            <w:lang w:val="en-IN"/>
          </w:rPr>
          <w:t xml:space="preserve"> 7.1</w:t>
        </w:r>
        <w:r w:rsidRPr="00097626">
          <w:rPr>
            <w:rFonts w:ascii="Times New Roman" w:hAnsi="Times New Roman" w:cs="Times New Roman"/>
            <w:caps/>
            <w:sz w:val="24"/>
            <w:szCs w:val="24"/>
            <w:lang w:val="en-IN"/>
          </w:rPr>
          <w:t xml:space="preserve"> output after resynchronizing blockchain</w:t>
        </w:r>
      </w:ins>
      <w:ins w:id="50" w:author="sunny singh" w:date="2020-04-14T14:25:00Z">
        <w:r>
          <w:rPr>
            <w:rFonts w:ascii="Times New Roman" w:hAnsi="Times New Roman" w:cs="Times New Roman"/>
            <w:caps/>
            <w:sz w:val="24"/>
            <w:szCs w:val="24"/>
            <w:lang w:val="en-IN"/>
          </w:rPr>
          <w:tab/>
        </w:r>
        <w:r>
          <w:rPr>
            <w:rFonts w:ascii="Times New Roman" w:hAnsi="Times New Roman" w:cs="Times New Roman"/>
            <w:caps/>
            <w:sz w:val="24"/>
            <w:szCs w:val="24"/>
            <w:lang w:val="en-IN"/>
          </w:rPr>
          <w:tab/>
        </w:r>
        <w:r>
          <w:rPr>
            <w:rFonts w:ascii="Times New Roman" w:hAnsi="Times New Roman" w:cs="Times New Roman"/>
            <w:caps/>
            <w:sz w:val="24"/>
            <w:szCs w:val="24"/>
            <w:lang w:val="en-IN"/>
          </w:rPr>
          <w:tab/>
        </w:r>
        <w:r>
          <w:rPr>
            <w:rFonts w:ascii="Times New Roman" w:hAnsi="Times New Roman" w:cs="Times New Roman"/>
            <w:b/>
            <w:bCs/>
            <w:caps/>
            <w:sz w:val="24"/>
            <w:szCs w:val="24"/>
            <w:lang w:val="en-IN"/>
          </w:rPr>
          <w:t>36</w:t>
        </w:r>
      </w:ins>
    </w:p>
    <w:p w14:paraId="7BDE35DC" w14:textId="431C6B40" w:rsidR="00A96263" w:rsidRPr="000862C2" w:rsidRDefault="00A96263">
      <w:pPr>
        <w:spacing w:line="360" w:lineRule="auto"/>
        <w:rPr>
          <w:rFonts w:ascii="Times New Roman" w:hAnsi="Times New Roman" w:cs="Times New Roman"/>
          <w:b/>
          <w:bCs/>
          <w:sz w:val="24"/>
          <w:szCs w:val="24"/>
          <w:lang w:val="en-IN"/>
          <w:rPrChange w:id="51" w:author="sunny singh" w:date="2020-04-14T14:27:00Z">
            <w:rPr>
              <w:rFonts w:ascii="Times New Roman" w:hAnsi="Times New Roman" w:cs="Times New Roman"/>
              <w:b/>
              <w:bCs/>
              <w:noProof/>
              <w:sz w:val="24"/>
              <w:szCs w:val="24"/>
            </w:rPr>
          </w:rPrChange>
        </w:rPr>
        <w:pPrChange w:id="52" w:author="sunny singh" w:date="2020-04-14T14:27:00Z">
          <w:pPr>
            <w:spacing w:line="360" w:lineRule="auto"/>
            <w:ind w:firstLine="720"/>
          </w:pPr>
        </w:pPrChange>
      </w:pPr>
      <w:ins w:id="53" w:author="sunny singh" w:date="2020-04-14T14:25:00Z">
        <w:r w:rsidRPr="000862C2">
          <w:rPr>
            <w:rFonts w:ascii="Times New Roman" w:hAnsi="Times New Roman" w:cs="Times New Roman"/>
            <w:caps/>
            <w:sz w:val="24"/>
            <w:szCs w:val="24"/>
            <w:lang w:val="en-IN"/>
            <w:rPrChange w:id="54" w:author="sunny singh" w:date="2020-04-14T14:26:00Z">
              <w:rPr>
                <w:rFonts w:ascii="Times New Roman" w:hAnsi="Times New Roman" w:cs="Times New Roman"/>
                <w:sz w:val="24"/>
                <w:szCs w:val="24"/>
                <w:lang w:val="en-IN"/>
              </w:rPr>
            </w:rPrChange>
          </w:rPr>
          <w:t>Fig</w:t>
        </w:r>
        <w:r>
          <w:rPr>
            <w:rFonts w:ascii="Times New Roman" w:hAnsi="Times New Roman" w:cs="Times New Roman"/>
            <w:sz w:val="24"/>
            <w:szCs w:val="24"/>
            <w:lang w:val="en-IN"/>
          </w:rPr>
          <w:t xml:space="preserve"> 7.2 </w:t>
        </w:r>
        <w:r w:rsidRPr="00097626">
          <w:rPr>
            <w:rFonts w:ascii="Times New Roman" w:hAnsi="Times New Roman" w:cs="Times New Roman"/>
            <w:caps/>
            <w:sz w:val="24"/>
            <w:szCs w:val="24"/>
            <w:lang w:val="en-IN"/>
          </w:rPr>
          <w:t xml:space="preserve">output after resynchronizing </w:t>
        </w:r>
        <w:r>
          <w:rPr>
            <w:rFonts w:ascii="Times New Roman" w:hAnsi="Times New Roman" w:cs="Times New Roman"/>
            <w:caps/>
            <w:sz w:val="24"/>
            <w:szCs w:val="24"/>
            <w:lang w:val="en-IN"/>
          </w:rPr>
          <w:t>all</w:t>
        </w:r>
        <w:r w:rsidRPr="00097626">
          <w:rPr>
            <w:rFonts w:ascii="Times New Roman" w:hAnsi="Times New Roman" w:cs="Times New Roman"/>
            <w:caps/>
            <w:sz w:val="24"/>
            <w:szCs w:val="24"/>
            <w:lang w:val="en-IN"/>
          </w:rPr>
          <w:t xml:space="preserve"> user’s blockchain</w:t>
        </w:r>
      </w:ins>
      <w:ins w:id="55" w:author="sunny singh" w:date="2020-04-14T14:27:00Z">
        <w:r w:rsidR="000862C2">
          <w:rPr>
            <w:rFonts w:ascii="Times New Roman" w:hAnsi="Times New Roman" w:cs="Times New Roman"/>
            <w:caps/>
            <w:sz w:val="24"/>
            <w:szCs w:val="24"/>
            <w:lang w:val="en-IN"/>
          </w:rPr>
          <w:tab/>
        </w:r>
        <w:r w:rsidR="000862C2">
          <w:rPr>
            <w:rFonts w:ascii="Times New Roman" w:hAnsi="Times New Roman" w:cs="Times New Roman"/>
            <w:b/>
            <w:bCs/>
            <w:caps/>
            <w:sz w:val="24"/>
            <w:szCs w:val="24"/>
            <w:lang w:val="en-IN"/>
          </w:rPr>
          <w:t>37</w:t>
        </w:r>
      </w:ins>
    </w:p>
    <w:p w14:paraId="6BDFD0E4" w14:textId="344B5C9A" w:rsidR="0026401B" w:rsidRDefault="0026401B" w:rsidP="0026401B">
      <w:pPr>
        <w:autoSpaceDE w:val="0"/>
        <w:autoSpaceDN w:val="0"/>
        <w:adjustRightInd w:val="0"/>
        <w:spacing w:after="0" w:line="360" w:lineRule="auto"/>
        <w:rPr>
          <w:rFonts w:ascii="Times New Roman" w:hAnsi="Times New Roman" w:cs="Times New Roman"/>
          <w:iCs/>
          <w:caps/>
          <w:sz w:val="24"/>
          <w:szCs w:val="24"/>
        </w:rPr>
      </w:pPr>
      <w:r w:rsidRPr="009E0912">
        <w:rPr>
          <w:rFonts w:ascii="Times New Roman" w:hAnsi="Times New Roman" w:cs="Times New Roman"/>
          <w:iCs/>
          <w:caps/>
          <w:sz w:val="24"/>
          <w:szCs w:val="24"/>
        </w:rPr>
        <w:t>Fig 7.</w:t>
      </w:r>
      <w:ins w:id="56" w:author="sunny singh" w:date="2020-04-14T14:24:00Z">
        <w:r w:rsidR="00A96263">
          <w:rPr>
            <w:rFonts w:ascii="Times New Roman" w:hAnsi="Times New Roman" w:cs="Times New Roman"/>
            <w:iCs/>
            <w:caps/>
            <w:sz w:val="24"/>
            <w:szCs w:val="24"/>
          </w:rPr>
          <w:t>3</w:t>
        </w:r>
      </w:ins>
      <w:del w:id="57" w:author="sunny singh" w:date="2020-04-14T14:24:00Z">
        <w:r w:rsidRPr="009E0912" w:rsidDel="00A96263">
          <w:rPr>
            <w:rFonts w:ascii="Times New Roman" w:hAnsi="Times New Roman" w:cs="Times New Roman"/>
            <w:iCs/>
            <w:caps/>
            <w:sz w:val="24"/>
            <w:szCs w:val="24"/>
          </w:rPr>
          <w:delText>1</w:delText>
        </w:r>
      </w:del>
      <w:r w:rsidRPr="009E0912">
        <w:rPr>
          <w:rFonts w:ascii="Times New Roman" w:hAnsi="Times New Roman" w:cs="Times New Roman"/>
          <w:iCs/>
          <w:caps/>
          <w:sz w:val="24"/>
          <w:szCs w:val="24"/>
        </w:rPr>
        <w:t xml:space="preserve">. Brooklyn microgrid network </w:t>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b/>
          <w:bCs/>
          <w:iCs/>
          <w:caps/>
          <w:sz w:val="24"/>
          <w:szCs w:val="24"/>
        </w:rPr>
        <w:t>3</w:t>
      </w:r>
      <w:ins w:id="58" w:author="sunny singh" w:date="2020-04-14T14:27:00Z">
        <w:r w:rsidR="000862C2">
          <w:rPr>
            <w:rFonts w:ascii="Times New Roman" w:hAnsi="Times New Roman" w:cs="Times New Roman"/>
            <w:b/>
            <w:bCs/>
            <w:iCs/>
            <w:caps/>
            <w:sz w:val="24"/>
            <w:szCs w:val="24"/>
          </w:rPr>
          <w:t>8</w:t>
        </w:r>
      </w:ins>
      <w:del w:id="59" w:author="sunny singh" w:date="2020-04-14T14:27:00Z">
        <w:r w:rsidR="0044291E" w:rsidDel="000862C2">
          <w:rPr>
            <w:rFonts w:ascii="Times New Roman" w:hAnsi="Times New Roman" w:cs="Times New Roman"/>
            <w:b/>
            <w:bCs/>
            <w:iCs/>
            <w:caps/>
            <w:sz w:val="24"/>
            <w:szCs w:val="24"/>
          </w:rPr>
          <w:delText>5</w:delText>
        </w:r>
      </w:del>
      <w:r w:rsidRPr="009E0912">
        <w:rPr>
          <w:rFonts w:ascii="Times New Roman" w:hAnsi="Times New Roman" w:cs="Times New Roman"/>
          <w:iCs/>
          <w:caps/>
          <w:sz w:val="24"/>
          <w:szCs w:val="24"/>
        </w:rPr>
        <w:tab/>
      </w:r>
    </w:p>
    <w:p w14:paraId="7C816311" w14:textId="4A2C5E6E" w:rsidR="0026401B" w:rsidRPr="0044291E" w:rsidRDefault="0026401B" w:rsidP="0026401B">
      <w:pPr>
        <w:autoSpaceDE w:val="0"/>
        <w:autoSpaceDN w:val="0"/>
        <w:adjustRightInd w:val="0"/>
        <w:spacing w:after="0" w:line="360" w:lineRule="auto"/>
        <w:rPr>
          <w:rFonts w:ascii="Times New Roman" w:hAnsi="Times New Roman" w:cs="Times New Roman"/>
          <w:b/>
          <w:bCs/>
          <w:iCs/>
          <w:caps/>
          <w:sz w:val="24"/>
          <w:szCs w:val="24"/>
        </w:rPr>
      </w:pPr>
      <w:r w:rsidRPr="009E0912">
        <w:rPr>
          <w:rFonts w:ascii="Times New Roman" w:hAnsi="Times New Roman" w:cs="Times New Roman"/>
          <w:iCs/>
          <w:caps/>
          <w:sz w:val="24"/>
          <w:szCs w:val="24"/>
        </w:rPr>
        <w:t>Fig 7.</w:t>
      </w:r>
      <w:ins w:id="60" w:author="sunny singh" w:date="2020-04-14T14:24:00Z">
        <w:r w:rsidR="00A96263">
          <w:rPr>
            <w:rFonts w:ascii="Times New Roman" w:hAnsi="Times New Roman" w:cs="Times New Roman"/>
            <w:iCs/>
            <w:caps/>
            <w:sz w:val="24"/>
            <w:szCs w:val="24"/>
          </w:rPr>
          <w:t>4</w:t>
        </w:r>
      </w:ins>
      <w:del w:id="61" w:author="sunny singh" w:date="2020-04-14T14:24:00Z">
        <w:r w:rsidRPr="009E0912" w:rsidDel="00A96263">
          <w:rPr>
            <w:rFonts w:ascii="Times New Roman" w:hAnsi="Times New Roman" w:cs="Times New Roman"/>
            <w:iCs/>
            <w:caps/>
            <w:sz w:val="24"/>
            <w:szCs w:val="24"/>
          </w:rPr>
          <w:delText>2</w:delText>
        </w:r>
      </w:del>
      <w:r w:rsidRPr="009E0912">
        <w:rPr>
          <w:rFonts w:ascii="Times New Roman" w:hAnsi="Times New Roman" w:cs="Times New Roman"/>
          <w:iCs/>
          <w:caps/>
          <w:sz w:val="24"/>
          <w:szCs w:val="24"/>
        </w:rPr>
        <w:t>. Block generation time in Bitcoin</w:t>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b/>
          <w:bCs/>
          <w:iCs/>
          <w:caps/>
          <w:sz w:val="24"/>
          <w:szCs w:val="24"/>
        </w:rPr>
        <w:t>3</w:t>
      </w:r>
      <w:ins w:id="62" w:author="sunny singh" w:date="2020-04-14T14:27:00Z">
        <w:r w:rsidR="000862C2">
          <w:rPr>
            <w:rFonts w:ascii="Times New Roman" w:hAnsi="Times New Roman" w:cs="Times New Roman"/>
            <w:b/>
            <w:bCs/>
            <w:iCs/>
            <w:caps/>
            <w:sz w:val="24"/>
            <w:szCs w:val="24"/>
          </w:rPr>
          <w:t>8</w:t>
        </w:r>
      </w:ins>
      <w:del w:id="63" w:author="sunny singh" w:date="2020-04-14T14:27:00Z">
        <w:r w:rsidR="0044291E" w:rsidDel="000862C2">
          <w:rPr>
            <w:rFonts w:ascii="Times New Roman" w:hAnsi="Times New Roman" w:cs="Times New Roman"/>
            <w:b/>
            <w:bCs/>
            <w:iCs/>
            <w:caps/>
            <w:sz w:val="24"/>
            <w:szCs w:val="24"/>
          </w:rPr>
          <w:delText>5</w:delText>
        </w:r>
      </w:del>
    </w:p>
    <w:p w14:paraId="3C4B185D" w14:textId="4CCF08F0" w:rsidR="002A4909" w:rsidRPr="00A52B31" w:rsidRDefault="0026401B" w:rsidP="00894AF6">
      <w:pPr>
        <w:autoSpaceDE w:val="0"/>
        <w:autoSpaceDN w:val="0"/>
        <w:adjustRightInd w:val="0"/>
        <w:spacing w:after="0" w:line="360" w:lineRule="auto"/>
        <w:rPr>
          <w:rFonts w:ascii="Times New Roman" w:hAnsi="Times New Roman" w:cs="Times New Roman"/>
          <w:b/>
          <w:bCs/>
          <w:iCs/>
          <w:caps/>
          <w:sz w:val="24"/>
          <w:szCs w:val="24"/>
        </w:rPr>
      </w:pPr>
      <w:r w:rsidRPr="009E0912">
        <w:rPr>
          <w:rFonts w:ascii="Times New Roman" w:hAnsi="Times New Roman" w:cs="Times New Roman"/>
          <w:iCs/>
          <w:caps/>
          <w:sz w:val="24"/>
          <w:szCs w:val="24"/>
        </w:rPr>
        <w:t>Fig 7.</w:t>
      </w:r>
      <w:ins w:id="64" w:author="sunny singh" w:date="2020-04-14T14:24:00Z">
        <w:r w:rsidR="00A96263">
          <w:rPr>
            <w:rFonts w:ascii="Times New Roman" w:hAnsi="Times New Roman" w:cs="Times New Roman"/>
            <w:iCs/>
            <w:caps/>
            <w:sz w:val="24"/>
            <w:szCs w:val="24"/>
          </w:rPr>
          <w:t>5</w:t>
        </w:r>
      </w:ins>
      <w:del w:id="65" w:author="sunny singh" w:date="2020-04-14T14:24:00Z">
        <w:r w:rsidRPr="009E0912" w:rsidDel="00A96263">
          <w:rPr>
            <w:rFonts w:ascii="Times New Roman" w:hAnsi="Times New Roman" w:cs="Times New Roman"/>
            <w:iCs/>
            <w:caps/>
            <w:sz w:val="24"/>
            <w:szCs w:val="24"/>
          </w:rPr>
          <w:delText>3</w:delText>
        </w:r>
      </w:del>
      <w:r w:rsidRPr="009E0912">
        <w:rPr>
          <w:rFonts w:ascii="Times New Roman" w:hAnsi="Times New Roman" w:cs="Times New Roman"/>
          <w:iCs/>
          <w:caps/>
          <w:sz w:val="24"/>
          <w:szCs w:val="24"/>
        </w:rPr>
        <w:t>. Performance of dishonest miner</w:t>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iCs/>
          <w:caps/>
          <w:sz w:val="24"/>
          <w:szCs w:val="24"/>
        </w:rPr>
        <w:tab/>
      </w:r>
      <w:r w:rsidR="0044291E">
        <w:rPr>
          <w:rFonts w:ascii="Times New Roman" w:hAnsi="Times New Roman" w:cs="Times New Roman"/>
          <w:b/>
          <w:bCs/>
          <w:iCs/>
          <w:caps/>
          <w:sz w:val="24"/>
          <w:szCs w:val="24"/>
        </w:rPr>
        <w:t>3</w:t>
      </w:r>
      <w:ins w:id="66" w:author="sunny singh" w:date="2020-04-14T14:27:00Z">
        <w:r w:rsidR="000862C2">
          <w:rPr>
            <w:rFonts w:ascii="Times New Roman" w:hAnsi="Times New Roman" w:cs="Times New Roman"/>
            <w:b/>
            <w:bCs/>
            <w:iCs/>
            <w:caps/>
            <w:sz w:val="24"/>
            <w:szCs w:val="24"/>
          </w:rPr>
          <w:t>8</w:t>
        </w:r>
      </w:ins>
      <w:del w:id="67" w:author="sunny singh" w:date="2020-04-14T14:27:00Z">
        <w:r w:rsidR="0044291E" w:rsidDel="000862C2">
          <w:rPr>
            <w:rFonts w:ascii="Times New Roman" w:hAnsi="Times New Roman" w:cs="Times New Roman"/>
            <w:b/>
            <w:bCs/>
            <w:iCs/>
            <w:caps/>
            <w:sz w:val="24"/>
            <w:szCs w:val="24"/>
          </w:rPr>
          <w:delText>6</w:delText>
        </w:r>
      </w:del>
    </w:p>
    <w:sectPr w:rsidR="002A4909" w:rsidRPr="00A52B31" w:rsidSect="00F92C8D">
      <w:footerReference w:type="default" r:id="rId7"/>
      <w:pgSz w:w="12240" w:h="15840"/>
      <w:pgMar w:top="567" w:right="851" w:bottom="567" w:left="1418" w:header="567" w:footer="567"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7C1B3" w14:textId="77777777" w:rsidR="008A095F" w:rsidRDefault="008A095F" w:rsidP="003D0BA9">
      <w:pPr>
        <w:spacing w:after="0" w:line="240" w:lineRule="auto"/>
      </w:pPr>
      <w:r>
        <w:separator/>
      </w:r>
    </w:p>
  </w:endnote>
  <w:endnote w:type="continuationSeparator" w:id="0">
    <w:p w14:paraId="6A0E1845" w14:textId="77777777" w:rsidR="008A095F" w:rsidRDefault="008A095F" w:rsidP="003D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2552541"/>
      <w:docPartObj>
        <w:docPartGallery w:val="Page Numbers (Bottom of Page)"/>
        <w:docPartUnique/>
      </w:docPartObj>
    </w:sdtPr>
    <w:sdtEndPr>
      <w:rPr>
        <w:noProof/>
      </w:rPr>
    </w:sdtEndPr>
    <w:sdtContent>
      <w:p w14:paraId="6EC21553" w14:textId="23A52FC6" w:rsidR="00F92C8D" w:rsidRDefault="00F92C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0991BF" w14:textId="77777777" w:rsidR="003D0BA9" w:rsidRDefault="003D0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2F750" w14:textId="77777777" w:rsidR="008A095F" w:rsidRDefault="008A095F" w:rsidP="003D0BA9">
      <w:pPr>
        <w:spacing w:after="0" w:line="240" w:lineRule="auto"/>
      </w:pPr>
      <w:r>
        <w:separator/>
      </w:r>
    </w:p>
  </w:footnote>
  <w:footnote w:type="continuationSeparator" w:id="0">
    <w:p w14:paraId="0A4DE27C" w14:textId="77777777" w:rsidR="008A095F" w:rsidRDefault="008A095F" w:rsidP="003D0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829"/>
    <w:multiLevelType w:val="hybridMultilevel"/>
    <w:tmpl w:val="8BDC1332"/>
    <w:lvl w:ilvl="0" w:tplc="E7508C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86050"/>
    <w:multiLevelType w:val="multilevel"/>
    <w:tmpl w:val="49C6BE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520" w:hanging="108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600" w:hanging="144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680" w:hanging="1800"/>
      </w:pPr>
      <w:rPr>
        <w:rFonts w:ascii="Times New Roman" w:hAnsi="Times New Roman" w:cs="Times New Roman" w:hint="default"/>
      </w:rPr>
    </w:lvl>
    <w:lvl w:ilvl="8">
      <w:start w:val="1"/>
      <w:numFmt w:val="decimal"/>
      <w:isLgl/>
      <w:lvlText w:val="%1.%2.%3.%4.%5.%6.%7.%8.%9."/>
      <w:lvlJc w:val="left"/>
      <w:pPr>
        <w:ind w:left="5040" w:hanging="1800"/>
      </w:pPr>
      <w:rPr>
        <w:rFonts w:ascii="Times New Roman" w:hAnsi="Times New Roman" w:cs="Times New Roman"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nny singh">
    <w15:presenceInfo w15:providerId="Windows Live" w15:userId="265953820b453a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BmEjE0NjMzMDUxMzJR2l4NTi4sz8PJAC01oA6HV9miwAAAA="/>
  </w:docVars>
  <w:rsids>
    <w:rsidRoot w:val="0056726A"/>
    <w:rsid w:val="00063184"/>
    <w:rsid w:val="000862C2"/>
    <w:rsid w:val="000E0F7F"/>
    <w:rsid w:val="00170169"/>
    <w:rsid w:val="00196B9D"/>
    <w:rsid w:val="00250256"/>
    <w:rsid w:val="0026401B"/>
    <w:rsid w:val="002A4909"/>
    <w:rsid w:val="00346A97"/>
    <w:rsid w:val="003D0BA9"/>
    <w:rsid w:val="0044291E"/>
    <w:rsid w:val="0056726A"/>
    <w:rsid w:val="00637621"/>
    <w:rsid w:val="00652E1B"/>
    <w:rsid w:val="00894AF6"/>
    <w:rsid w:val="008A095F"/>
    <w:rsid w:val="00932CC6"/>
    <w:rsid w:val="009F49E3"/>
    <w:rsid w:val="00A34E64"/>
    <w:rsid w:val="00A52B31"/>
    <w:rsid w:val="00A52CE0"/>
    <w:rsid w:val="00A73CAC"/>
    <w:rsid w:val="00A96263"/>
    <w:rsid w:val="00AD2DF6"/>
    <w:rsid w:val="00BB47F9"/>
    <w:rsid w:val="00C402F6"/>
    <w:rsid w:val="00CD16D4"/>
    <w:rsid w:val="00D52664"/>
    <w:rsid w:val="00DA0EFF"/>
    <w:rsid w:val="00DB2651"/>
    <w:rsid w:val="00ED161B"/>
    <w:rsid w:val="00F01BCF"/>
    <w:rsid w:val="00F152C6"/>
    <w:rsid w:val="00F71587"/>
    <w:rsid w:val="00F92C8D"/>
    <w:rsid w:val="00FB2D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DF71"/>
  <w15:chartTrackingRefBased/>
  <w15:docId w15:val="{5AEF5C1B-95A1-478E-84BC-668E8A97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26A"/>
    <w:pPr>
      <w:spacing w:after="200" w:line="276" w:lineRule="auto"/>
    </w:pPr>
    <w:rPr>
      <w:szCs w:val="22"/>
      <w:lang w:bidi="ar-SA"/>
    </w:rPr>
  </w:style>
  <w:style w:type="paragraph" w:styleId="Heading1">
    <w:name w:val="heading 1"/>
    <w:basedOn w:val="Normal"/>
    <w:next w:val="Normal"/>
    <w:link w:val="Heading1Char"/>
    <w:uiPriority w:val="9"/>
    <w:qFormat/>
    <w:rsid w:val="00A34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AF6"/>
    <w:pPr>
      <w:keepNext/>
      <w:spacing w:line="360" w:lineRule="auto"/>
      <w:jc w:val="center"/>
      <w:outlineLvl w:val="1"/>
    </w:pPr>
    <w:rPr>
      <w:rFonts w:ascii="Times New Roman" w:hAnsi="Times New Roman" w:cs="Times New Roman"/>
      <w:b/>
      <w:bCs/>
      <w:sz w:val="30"/>
      <w:szCs w:val="30"/>
    </w:rPr>
  </w:style>
  <w:style w:type="paragraph" w:styleId="Heading4">
    <w:name w:val="heading 4"/>
    <w:basedOn w:val="Normal"/>
    <w:next w:val="Normal"/>
    <w:link w:val="Heading4Char"/>
    <w:uiPriority w:val="9"/>
    <w:unhideWhenUsed/>
    <w:qFormat/>
    <w:rsid w:val="0056726A"/>
    <w:pPr>
      <w:keepNext/>
      <w:autoSpaceDE w:val="0"/>
      <w:autoSpaceDN w:val="0"/>
      <w:adjustRightInd w:val="0"/>
      <w:spacing w:after="0" w:line="360" w:lineRule="auto"/>
      <w:jc w:val="center"/>
      <w:outlineLvl w:val="3"/>
    </w:pPr>
    <w:rPr>
      <w:rFonts w:ascii="Times New Roman" w:hAnsi="Times New Roman" w:cs="Times New Roman"/>
      <w:b/>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726A"/>
    <w:rPr>
      <w:rFonts w:ascii="Times New Roman" w:hAnsi="Times New Roman" w:cs="Times New Roman"/>
      <w:b/>
      <w:iCs/>
      <w:sz w:val="32"/>
      <w:szCs w:val="32"/>
      <w:lang w:bidi="ar-SA"/>
    </w:rPr>
  </w:style>
  <w:style w:type="paragraph" w:styleId="ListParagraph">
    <w:name w:val="List Paragraph"/>
    <w:basedOn w:val="Normal"/>
    <w:uiPriority w:val="34"/>
    <w:qFormat/>
    <w:rsid w:val="0056726A"/>
    <w:pPr>
      <w:ind w:left="720"/>
      <w:contextualSpacing/>
    </w:pPr>
  </w:style>
  <w:style w:type="character" w:customStyle="1" w:styleId="Heading1Char">
    <w:name w:val="Heading 1 Char"/>
    <w:basedOn w:val="DefaultParagraphFont"/>
    <w:link w:val="Heading1"/>
    <w:uiPriority w:val="9"/>
    <w:rsid w:val="00A34E64"/>
    <w:rPr>
      <w:rFonts w:asciiTheme="majorHAnsi" w:eastAsiaTheme="majorEastAsia" w:hAnsiTheme="majorHAnsi" w:cstheme="majorBidi"/>
      <w:color w:val="2F5496" w:themeColor="accent1" w:themeShade="BF"/>
      <w:sz w:val="32"/>
      <w:szCs w:val="32"/>
      <w:lang w:bidi="ar-SA"/>
    </w:rPr>
  </w:style>
  <w:style w:type="paragraph" w:styleId="Header">
    <w:name w:val="header"/>
    <w:basedOn w:val="Normal"/>
    <w:link w:val="HeaderChar"/>
    <w:uiPriority w:val="99"/>
    <w:unhideWhenUsed/>
    <w:rsid w:val="003D0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BA9"/>
    <w:rPr>
      <w:szCs w:val="22"/>
      <w:lang w:bidi="ar-SA"/>
    </w:rPr>
  </w:style>
  <w:style w:type="paragraph" w:styleId="Footer">
    <w:name w:val="footer"/>
    <w:basedOn w:val="Normal"/>
    <w:link w:val="FooterChar"/>
    <w:uiPriority w:val="99"/>
    <w:unhideWhenUsed/>
    <w:rsid w:val="003D0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BA9"/>
    <w:rPr>
      <w:szCs w:val="22"/>
      <w:lang w:bidi="ar-SA"/>
    </w:rPr>
  </w:style>
  <w:style w:type="paragraph" w:styleId="BodyText">
    <w:name w:val="Body Text"/>
    <w:basedOn w:val="Normal"/>
    <w:link w:val="BodyTextChar"/>
    <w:uiPriority w:val="99"/>
    <w:unhideWhenUsed/>
    <w:rsid w:val="00AD2DF6"/>
    <w:pPr>
      <w:autoSpaceDE w:val="0"/>
      <w:autoSpaceDN w:val="0"/>
      <w:adjustRightInd w:val="0"/>
      <w:spacing w:after="0" w:line="360" w:lineRule="auto"/>
      <w:jc w:val="both"/>
    </w:pPr>
    <w:rPr>
      <w:rFonts w:ascii="Times New Roman" w:hAnsi="Times New Roman" w:cs="Times New Roman"/>
      <w:bCs/>
      <w:sz w:val="24"/>
      <w:szCs w:val="24"/>
    </w:rPr>
  </w:style>
  <w:style w:type="character" w:customStyle="1" w:styleId="BodyTextChar">
    <w:name w:val="Body Text Char"/>
    <w:basedOn w:val="DefaultParagraphFont"/>
    <w:link w:val="BodyText"/>
    <w:uiPriority w:val="99"/>
    <w:rsid w:val="00AD2DF6"/>
    <w:rPr>
      <w:rFonts w:ascii="Times New Roman" w:hAnsi="Times New Roman" w:cs="Times New Roman"/>
      <w:bCs/>
      <w:sz w:val="24"/>
      <w:szCs w:val="24"/>
      <w:lang w:bidi="ar-SA"/>
    </w:rPr>
  </w:style>
  <w:style w:type="character" w:customStyle="1" w:styleId="Heading2Char">
    <w:name w:val="Heading 2 Char"/>
    <w:basedOn w:val="DefaultParagraphFont"/>
    <w:link w:val="Heading2"/>
    <w:uiPriority w:val="9"/>
    <w:rsid w:val="00894AF6"/>
    <w:rPr>
      <w:rFonts w:ascii="Times New Roman" w:hAnsi="Times New Roman" w:cs="Times New Roman"/>
      <w:b/>
      <w:bCs/>
      <w:sz w:val="30"/>
      <w:szCs w:val="3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singh</dc:creator>
  <cp:keywords/>
  <dc:description/>
  <cp:lastModifiedBy>sunny singh</cp:lastModifiedBy>
  <cp:revision>25</cp:revision>
  <cp:lastPrinted>2020-04-13T15:19:00Z</cp:lastPrinted>
  <dcterms:created xsi:type="dcterms:W3CDTF">2020-04-03T08:09:00Z</dcterms:created>
  <dcterms:modified xsi:type="dcterms:W3CDTF">2020-04-29T10:11:00Z</dcterms:modified>
</cp:coreProperties>
</file>