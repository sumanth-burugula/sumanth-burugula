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559" w:rsidRDefault="00D70C7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DECENTRALIZATION APPLICATION FOR SECURE MESSAGE </w:t>
      </w:r>
    </w:p>
    <w:p w14:paraId="00000002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2602DE00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Blockchain </w:t>
      </w:r>
      <w:del w:id="0" w:author="sunny singh" w:date="2020-04-10T15:59:00Z">
        <w:r w:rsidDel="00953A38">
          <w:rPr>
            <w:rFonts w:ascii="Times New Roman" w:eastAsia="Times New Roman" w:hAnsi="Times New Roman" w:cs="Times New Roman"/>
            <w:sz w:val="28"/>
            <w:szCs w:val="28"/>
          </w:rPr>
          <w:delText>Basics</w:delText>
        </w:r>
      </w:del>
    </w:p>
    <w:p w14:paraId="0000000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</w:t>
      </w:r>
    </w:p>
    <w:p w14:paraId="0000000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Blockchain Technology</w:t>
      </w:r>
    </w:p>
    <w:p w14:paraId="0000000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simplest terms, blockchain is a mechanism for storing digital data.</w:t>
      </w:r>
    </w:p>
    <w:p w14:paraId="0000000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data can literally be anything.</w:t>
      </w:r>
    </w:p>
    <w:p w14:paraId="0000000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data can even be files, it doesn't matter.</w:t>
      </w:r>
    </w:p>
    <w:p w14:paraId="0000000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the case of Bitcoin, it is the transactions (transfers of Bitcoin from one account to another).</w:t>
      </w:r>
    </w:p>
    <w:p w14:paraId="0000000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data is stored in the form of blocks, which are chained together using hashes.</w:t>
      </w:r>
    </w:p>
    <w:p w14:paraId="0000000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Storing data in BLOCKs + using hashes to CHAIN them together = blockchain</w:t>
      </w:r>
    </w:p>
    <w:p w14:paraId="0000000C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Characteristics of Blockchain Networks</w:t>
      </w:r>
    </w:p>
    <w:p w14:paraId="0000000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All of the "magic" in blockchain comes from the way this data is added and stored in the blockchain.</w:t>
      </w:r>
    </w:p>
    <w:p w14:paraId="0000000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 yields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some highly desirable and powerful characteristics:</w:t>
      </w:r>
    </w:p>
    <w:p w14:paraId="00000010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Immutability of history</w:t>
      </w:r>
    </w:p>
    <w:p w14:paraId="0000001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Un-hackability of the system</w:t>
      </w:r>
    </w:p>
    <w:p w14:paraId="0000001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Persistence of the data</w:t>
      </w:r>
    </w:p>
    <w:p w14:paraId="0000001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No single point of failure</w:t>
      </w:r>
    </w:p>
    <w:p w14:paraId="00000014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8AD3F64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ins w:id="1" w:author="sunny singh" w:date="2020-04-10T16:00:00Z">
        <w:r w:rsidR="005C5CA3">
          <w:rPr>
            <w:rFonts w:ascii="Times New Roman" w:eastAsia="Times New Roman" w:hAnsi="Times New Roman" w:cs="Times New Roman"/>
            <w:sz w:val="28"/>
            <w:szCs w:val="28"/>
          </w:rPr>
          <w:t xml:space="preserve">blockchain </w:t>
        </w:r>
      </w:ins>
      <w:del w:id="2" w:author="sunny singh" w:date="2020-04-10T16:00:00Z">
        <w:r w:rsidDel="005C5CA3">
          <w:rPr>
            <w:rFonts w:ascii="Times New Roman" w:eastAsia="Times New Roman" w:hAnsi="Times New Roman" w:cs="Times New Roman"/>
            <w:sz w:val="28"/>
            <w:szCs w:val="28"/>
          </w:rPr>
          <w:delText>blockchain</w:delText>
        </w:r>
      </w:del>
    </w:p>
    <w:p w14:paraId="0000001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 public blockchain network is completely decentralized and open to the public.</w:t>
      </w:r>
    </w:p>
    <w:p w14:paraId="0000001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No one entity has control over the network and they are secure in that data cannot be changed once validated on the blockchain.</w:t>
      </w:r>
    </w:p>
    <w:p w14:paraId="0000001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Anyone can join and participate.</w:t>
      </w:r>
    </w:p>
    <w:p w14:paraId="0000001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Examples: Bitcoin, Ethereum</w:t>
      </w:r>
    </w:p>
    <w:p w14:paraId="0000001A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blockchain</w:t>
      </w:r>
    </w:p>
    <w:p w14:paraId="0000001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 private blockchain network is primarily used by businesses who need greater privacy, security, and speed of transactions.</w:t>
      </w:r>
    </w:p>
    <w:p w14:paraId="0000001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Participants need an invitation to join.</w:t>
      </w:r>
    </w:p>
    <w:p w14:paraId="00000020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They operate quite similarly to public blockchains but have access controls that limit who can participate in the network.</w:t>
      </w:r>
    </w:p>
    <w:p w14:paraId="0000002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It operates like modern centralized database systems that restrict access to certain users.</w:t>
      </w:r>
    </w:p>
    <w:p w14:paraId="0000002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One or more entities control the network.</w:t>
      </w:r>
    </w:p>
    <w:p w14:paraId="0000002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Causes users to still have to rely on third-parties to transact.</w:t>
      </w:r>
    </w:p>
    <w:p w14:paraId="0000002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Example: Ripple, Hyperledger</w:t>
      </w:r>
    </w:p>
    <w:p w14:paraId="00000025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Brief History of Bitcoin</w:t>
      </w:r>
    </w:p>
    <w:p w14:paraId="0000002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2008, a whitepaper was released by an individual or group under the identifier Satoshi Nakamoto.</w:t>
      </w:r>
    </w:p>
    <w:p w14:paraId="0000002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Titled "Bitcoin: A Peer-to-Peer Electronic Cash System."</w:t>
      </w:r>
    </w:p>
    <w:p w14:paraId="0000002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paper combined cryptographic techniques and a peer-to-peer network without the need to trust a centralized authority to make payments from one person to another.</w:t>
      </w:r>
    </w:p>
    <w:p w14:paraId="0000002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It also introduced a distributed system of storing data (blockchain).</w:t>
      </w:r>
    </w:p>
    <w:p w14:paraId="0000002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We all now know this concept has far wider applicability than just payments, or cryptocurrencies.</w:t>
      </w:r>
    </w:p>
    <w:p w14:paraId="0000002C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Blockchain technology has exploded across nearly every industry.</w:t>
      </w:r>
    </w:p>
    <w:p w14:paraId="0000002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It is now the underlying technology behind:</w:t>
      </w:r>
    </w:p>
    <w:p w14:paraId="0000002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Fully digital cryptocurrencies (i.e., Bitcoin)</w:t>
      </w:r>
    </w:p>
    <w:p w14:paraId="0000002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Distributed computing technologies (i.e., Ethereum)</w:t>
      </w:r>
    </w:p>
    <w:p w14:paraId="00000030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Open-source frameworks (i.e., Hyperledger Fabric)</w:t>
      </w:r>
    </w:p>
    <w:p w14:paraId="00000031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</w:p>
    <w:p w14:paraId="0000003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</w:t>
      </w:r>
    </w:p>
    <w:p w14:paraId="0000003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Store transactions into blocks</w:t>
      </w:r>
    </w:p>
    <w:p w14:paraId="0000003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will be storing the data in JSON, a widely-used format.</w:t>
      </w:r>
    </w:p>
    <w:p w14:paraId="0000003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generic term "data" is often used interchangeably with the term "transactions" on the Internet.</w:t>
      </w:r>
    </w:p>
    <w:p w14:paraId="0000003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transactions in the application are packed into blocks.</w:t>
      </w:r>
    </w:p>
    <w:p w14:paraId="0000003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 block can contain one or many transactions.</w:t>
      </w:r>
    </w:p>
    <w:p w14:paraId="0000003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blocks containing the transactions are generated frequently and added to the blockchain.</w:t>
      </w:r>
    </w:p>
    <w:p w14:paraId="0000003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Each block will have a unique ID, since there can be multiple blocks.</w:t>
      </w:r>
    </w:p>
    <w:p w14:paraId="0000003C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Make the blocks immutable</w:t>
      </w:r>
    </w:p>
    <w:p w14:paraId="0000003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want to detect any kind of tampering in the data stored inside the block.</w:t>
      </w:r>
    </w:p>
    <w:p w14:paraId="0000003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blockchain technology, this is accomplished using a hash function.</w:t>
      </w:r>
    </w:p>
    <w:p w14:paraId="00000040" w14:textId="40F9A92D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It is a function that takes data of any size and produces data of a fixed sizes from it, which generally works to identify the input.</w:t>
      </w:r>
    </w:p>
    <w:p w14:paraId="0000004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The Python Standard Library has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library with a SHA-256 and SHA-512 hashing function.</w:t>
      </w:r>
    </w:p>
    <w:p w14:paraId="0000004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characteristics of an ideal hash function are:</w:t>
      </w:r>
    </w:p>
    <w:p w14:paraId="0000004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It should be computationally easy to compute.</w:t>
      </w:r>
    </w:p>
    <w:p w14:paraId="0000004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Even a single bit change in data should make the hash change altogether.</w:t>
      </w:r>
    </w:p>
    <w:p w14:paraId="0000004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It should not be possible to guess the input from the output hash.</w:t>
      </w:r>
    </w:p>
    <w:p w14:paraId="0000004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will store the hash of every block in a field inside a Block object to act like a digital fingerprint of data contained in it.</w:t>
      </w:r>
    </w:p>
    <w:p w14:paraId="0000004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Note: In most cryptocurrencies, the individual transactions in the block are also hashed, to form a hash tree, and the root of the tree might be used as the hash of the block.</w:t>
      </w:r>
    </w:p>
    <w:p w14:paraId="0000004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However, it is not a necessary requirement for the functioning of the blockchain.</w:t>
      </w:r>
    </w:p>
    <w:p w14:paraId="00000049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Chain the blocks</w:t>
      </w:r>
    </w:p>
    <w:p w14:paraId="0000004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blocks themselves are now set up.</w:t>
      </w:r>
    </w:p>
    <w:p w14:paraId="0000004C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blockchain is a collection of blocks, and I must implement it accordingly.</w:t>
      </w:r>
    </w:p>
    <w:p w14:paraId="0000004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could store all of the blocks in a list (array) in Python, but it would not work.</w:t>
      </w:r>
    </w:p>
    <w:p w14:paraId="0000004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It is not sufficient.</w:t>
      </w:r>
    </w:p>
    <w:p w14:paraId="0000004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Someone could intentionally replace a block at a previous index in the collection/list.</w:t>
      </w:r>
    </w:p>
    <w:p w14:paraId="00000050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the current (unfinished) implementation, creating a new block with altered transactions, computing the hash, and replacing it with any older block works and it should not.</w:t>
      </w:r>
    </w:p>
    <w:p w14:paraId="0000005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must maintain the immutability and order of the blocks in some way.</w:t>
      </w:r>
    </w:p>
    <w:p w14:paraId="0000005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need a way to ensure that any change in the past blocks invalidates the entire chain.</w:t>
      </w:r>
    </w:p>
    <w:p w14:paraId="0000005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One way to do this is to chain the blocks by the hash.</w:t>
      </w:r>
    </w:p>
    <w:p w14:paraId="0000005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By chaining, I mean to include the hash of the previous block in the current block.</w:t>
      </w:r>
    </w:p>
    <w:p w14:paraId="0000005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If the content of any of the previous blocks change, the hash of the block would change, which would lead to a mismatch with the previous_hash field in the next block.</w:t>
      </w:r>
    </w:p>
    <w:p w14:paraId="0000005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If every block will be linked to the previous block by the previous_hash field, I must manually generate the very first block ourselves.</w:t>
      </w:r>
    </w:p>
    <w:p w14:paraId="0000005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very first block is called the genesis block, and it is generated manually or by some unique logic, in most cases.</w:t>
      </w:r>
    </w:p>
    <w:p w14:paraId="00000058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Implementing a proof of work algorithm</w:t>
      </w:r>
    </w:p>
    <w:p w14:paraId="0000005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Selective endorsement vs. proof of work</w:t>
      </w:r>
    </w:p>
    <w:p w14:paraId="0000005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Consensus in a (private) blockchain for business is not achieved through mining, but through a process called selective endorsement.</w:t>
      </w:r>
    </w:p>
    <w:p w14:paraId="0000005C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network members control exactly who verifies transactions, much in the same way that business happens today.</w:t>
      </w:r>
    </w:p>
    <w:p w14:paraId="0000005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 problem arises: if I change the previous block, I can re-compute the hashes of all the following blocks quite easily and create a different valid blockchain.</w:t>
      </w:r>
    </w:p>
    <w:p w14:paraId="0000005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To prevent this, I must make the task of calculating the hash difficult and random.</w:t>
      </w:r>
    </w:p>
    <w:p w14:paraId="0000005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Instead of accepting any hash for the block, I will add some constraint to it.</w:t>
      </w:r>
    </w:p>
    <w:p w14:paraId="00000060" w14:textId="100F8A81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Let's add a constraint that the hash should start with a certain number of leading zeroes.</w:t>
      </w:r>
    </w:p>
    <w:p w14:paraId="0000006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also know that unless I change the contents of the block, the hash will not change.</w:t>
      </w:r>
    </w:p>
    <w:p w14:paraId="0000006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will introduce a new field in the Block, a nonce.</w:t>
      </w:r>
    </w:p>
    <w:p w14:paraId="00000063" w14:textId="66AFFE9B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A nonce is a number that will continue to change until there is a hash that </w:t>
      </w:r>
      <w:r w:rsidR="000501EB">
        <w:rPr>
          <w:rFonts w:ascii="Times New Roman" w:eastAsia="Times New Roman" w:hAnsi="Times New Roman" w:cs="Times New Roman"/>
          <w:sz w:val="28"/>
          <w:szCs w:val="28"/>
        </w:rPr>
        <w:t>satisfies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constraint.</w:t>
      </w:r>
    </w:p>
    <w:p w14:paraId="0000006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number of leading zeroes, which will default to 2, decides the difficulty of the PoW algorithm.</w:t>
      </w:r>
    </w:p>
    <w:p w14:paraId="0000006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This PoW algorithm is difficult to compute but easy to verify once I figure out the nonce.</w:t>
      </w:r>
    </w:p>
    <w:p w14:paraId="0000006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Verifying will just involve running the hash function again.</w:t>
      </w:r>
    </w:p>
    <w:p w14:paraId="00000067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Adding blocks to the chain, and mining</w:t>
      </w:r>
    </w:p>
    <w:p w14:paraId="0000006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order to add blocks to the chain, I must first verify two components:</w:t>
      </w:r>
    </w:p>
    <w:p w14:paraId="0000006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The PoW that is provided is correct.</w:t>
      </w:r>
    </w:p>
    <w:p w14:paraId="0000006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The previous_hash field of the block to be added points to the hash of the latest block in the chain.</w:t>
      </w:r>
    </w:p>
    <w:p w14:paraId="0000006C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At this point, I must implement a mechanism for mining the blocks.</w:t>
      </w:r>
    </w:p>
    <w:p w14:paraId="0000006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transactions are initially stored in a pool of unconfirmed transactions.</w:t>
      </w:r>
    </w:p>
    <w:p w14:paraId="0000006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process of putting the unconfirmed transactions in a block and computing PoW is known as mining the blocks.</w:t>
      </w:r>
    </w:p>
    <w:p w14:paraId="0000006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Once the nonce satisfying the constraints is figured out, I can say that a block has been mined.</w:t>
      </w:r>
    </w:p>
    <w:p w14:paraId="00000070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At that point, the block is put into the blockchain.</w:t>
      </w:r>
    </w:p>
    <w:p w14:paraId="0000007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In most cryptocurrencies, miners may be awarded some cryptocurrency as a reward for spending their computing power to compute PoW.</w:t>
      </w:r>
    </w:p>
    <w:p w14:paraId="00000072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Creating interfaces for the Flask web app</w:t>
      </w:r>
    </w:p>
    <w:p w14:paraId="0000007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must create interfaces for the node to interact with other peers as well as with the application.</w:t>
      </w:r>
    </w:p>
    <w:p w14:paraId="0000007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will be building it with the Flask web framework to create a REST-API to interact with the node.</w:t>
      </w:r>
    </w:p>
    <w:p w14:paraId="0000007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need an endpoint for the app to submit a new transaction.</w:t>
      </w:r>
    </w:p>
    <w:p w14:paraId="0000007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It will be used by the app to add new data (posts) to the blockchain.</w:t>
      </w:r>
    </w:p>
    <w:p w14:paraId="0000007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I also need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return the node's copy of the chain.</w:t>
      </w:r>
    </w:p>
    <w:p w14:paraId="0000007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It will be used to query all of the posts to display to the user.</w:t>
      </w:r>
    </w:p>
    <w:p w14:paraId="0000007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also need an endpoint to request the node the mine the unconfirmed transactions (if any).</w:t>
      </w:r>
    </w:p>
    <w:p w14:paraId="0000007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It will be used to initiate a command to mine from the app itself.</w:t>
      </w:r>
    </w:p>
    <w:p w14:paraId="0000007C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also will add an endpoint to query the unconfirmed transactions.</w:t>
      </w:r>
    </w:p>
    <w:p w14:paraId="0000007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At this point, I have a functioning blockchain, where I can create new transactions (posts), and mine them to add them to the blockchain.</w:t>
      </w:r>
    </w:p>
    <w:p w14:paraId="0000007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However, the codebase at this point is meant to run on a single computer.</w:t>
      </w:r>
    </w:p>
    <w:p w14:paraId="0000007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I will need to add functionality to have multiple nodes to maintain the blockchain.</w:t>
      </w:r>
    </w:p>
    <w:p w14:paraId="00000080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Establishing consensus and decentralization</w:t>
      </w:r>
    </w:p>
    <w:p w14:paraId="0000008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Even though I am linking blocks with hashes, still cannot trust a single entity.</w:t>
      </w:r>
    </w:p>
    <w:p w14:paraId="0000008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will need multiple nodes to maintain the blockchain.</w:t>
      </w:r>
    </w:p>
    <w:p w14:paraId="0000008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must create an endpoint to let a node know of other peers in the network.</w:t>
      </w:r>
    </w:p>
    <w:p w14:paraId="0000008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must also create an endpoint to add new peers to the network.</w:t>
      </w:r>
    </w:p>
    <w:p w14:paraId="0000008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There is a problem with multiple nodes.</w:t>
      </w:r>
    </w:p>
    <w:p w14:paraId="0000008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Due to intentional manipulation or unintentional reasons, the copy of chains of a few nodes can differ.</w:t>
      </w:r>
    </w:p>
    <w:p w14:paraId="0000008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In that case, there must be an agreement upon some version of the chain.</w:t>
      </w:r>
    </w:p>
    <w:p w14:paraId="00000089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This is known as consensus, which must be achieved to maintain the integrity of the entire system</w:t>
      </w:r>
    </w:p>
    <w:p w14:paraId="0000008A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 simple consensus algorithm could be to agree upon the longest valid chain when the chains of different participants in the network appear to diverge.</w:t>
      </w:r>
    </w:p>
    <w:p w14:paraId="0000008B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rationale behind this approach is that the longest chain is a good estimate of the most amount of work done.</w:t>
      </w:r>
    </w:p>
    <w:p w14:paraId="0000008C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 also need to develop a way for any node to announce to the network that it has mined a block so that everyone can update their blockchain, and move on to mine other transactions.</w:t>
      </w:r>
    </w:p>
    <w:p w14:paraId="0000008D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This involves creating another endpoint to add a block mined by a user to the node's chain.</w:t>
      </w:r>
    </w:p>
    <w:p w14:paraId="0000008E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After every block is mined by the node, it should be announced, so that peers can then add it to their chains.</w:t>
      </w:r>
    </w:p>
    <w:p w14:paraId="0000008F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Other nodes can simply verify the proof of work and add it to their respective chains.</w:t>
      </w:r>
    </w:p>
    <w:p w14:paraId="00000090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Building the application</w:t>
      </w:r>
    </w:p>
    <w:p w14:paraId="00000092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At this point, the backend is all set up.</w:t>
      </w:r>
    </w:p>
    <w:p w14:paraId="00000093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I'll build an interface for the application, which is a view in the codebase.</w:t>
      </w:r>
    </w:p>
    <w:p w14:paraId="00000094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Using Flask, I'll use Jinja2 templates to render the web pages and some CSS for styling.</w:t>
      </w:r>
    </w:p>
    <w:p w14:paraId="00000095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application needs to connect to a node in the blockchain network to fetch the data and submit new data.</w:t>
      </w:r>
    </w:p>
    <w:p w14:paraId="00000096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There can also be multiple nodes.</w:t>
      </w:r>
    </w:p>
    <w:p w14:paraId="00000097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application has an HTML form to take user input, and then makes a POST request to a connected node to add the transaction into the unconfirmed transactions pool.</w:t>
      </w:r>
    </w:p>
    <w:p w14:paraId="00000098" w14:textId="77777777" w:rsidR="00703559" w:rsidRDefault="00D70C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The transaction is then mined by the network, and then finally will be fetched once the website is refreshed.</w:t>
      </w:r>
    </w:p>
    <w:p w14:paraId="00000099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77777777" w:rsidR="00703559" w:rsidRDefault="0070355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0355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nny singh">
    <w15:presenceInfo w15:providerId="Windows Live" w15:userId="265953820b453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0sDA0NTIxsTQyNzBT0lEKTi0uzszPAykwrAUAMGCceywAAAA="/>
  </w:docVars>
  <w:rsids>
    <w:rsidRoot w:val="00703559"/>
    <w:rsid w:val="000501EB"/>
    <w:rsid w:val="005C5CA3"/>
    <w:rsid w:val="00703559"/>
    <w:rsid w:val="00953A38"/>
    <w:rsid w:val="00D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6E60"/>
  <w15:docId w15:val="{B9219860-6B9A-453E-B3BB-236B550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singh</cp:lastModifiedBy>
  <cp:revision>5</cp:revision>
  <dcterms:created xsi:type="dcterms:W3CDTF">2020-02-11T05:59:00Z</dcterms:created>
  <dcterms:modified xsi:type="dcterms:W3CDTF">2020-04-10T10:30:00Z</dcterms:modified>
</cp:coreProperties>
</file>